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C486E" w14:textId="31DA3DBA" w:rsidR="00F1618A" w:rsidRPr="00A86EE7" w:rsidRDefault="00FD4EE8" w:rsidP="00F1618A">
      <w:pPr>
        <w:pStyle w:val="Title"/>
        <w:rPr>
          <w:rFonts w:ascii="Arial" w:hAnsi="Arial" w:cs="Arial"/>
          <w:b/>
          <w:sz w:val="28"/>
          <w:szCs w:val="28"/>
        </w:rPr>
      </w:pPr>
      <w:r>
        <w:rPr>
          <w:rFonts w:ascii="Arial" w:hAnsi="Arial" w:cs="Arial"/>
          <w:b/>
          <w:sz w:val="28"/>
          <w:szCs w:val="28"/>
        </w:rPr>
        <w:t>Unit 3</w:t>
      </w:r>
      <w:r w:rsidR="00F1618A" w:rsidRPr="00A86EE7">
        <w:rPr>
          <w:rFonts w:ascii="Arial" w:hAnsi="Arial" w:cs="Arial"/>
          <w:b/>
          <w:sz w:val="28"/>
          <w:szCs w:val="28"/>
        </w:rPr>
        <w:t xml:space="preserve"> Assignment</w:t>
      </w:r>
      <w:r w:rsidR="000A4F15">
        <w:rPr>
          <w:rFonts w:ascii="Arial" w:hAnsi="Arial" w:cs="Arial"/>
          <w:b/>
          <w:sz w:val="28"/>
          <w:szCs w:val="28"/>
        </w:rPr>
        <w:t xml:space="preserve"> Instructions</w:t>
      </w:r>
      <w:r w:rsidR="00F1618A">
        <w:rPr>
          <w:rFonts w:ascii="Arial" w:hAnsi="Arial" w:cs="Arial"/>
          <w:b/>
          <w:sz w:val="28"/>
          <w:szCs w:val="28"/>
        </w:rPr>
        <w:t xml:space="preserve"> – </w:t>
      </w:r>
      <w:r w:rsidR="00053422">
        <w:rPr>
          <w:rFonts w:ascii="Arial" w:hAnsi="Arial" w:cs="Arial"/>
          <w:b/>
          <w:sz w:val="28"/>
          <w:szCs w:val="28"/>
        </w:rPr>
        <w:t>CIS164</w:t>
      </w:r>
      <w:r w:rsidR="00F1618A">
        <w:rPr>
          <w:rFonts w:ascii="Arial" w:hAnsi="Arial" w:cs="Arial"/>
          <w:b/>
          <w:sz w:val="28"/>
          <w:szCs w:val="28"/>
        </w:rPr>
        <w:t xml:space="preserve"> </w:t>
      </w:r>
      <w:r w:rsidR="000A4F15">
        <w:rPr>
          <w:rFonts w:ascii="Arial" w:hAnsi="Arial" w:cs="Arial"/>
          <w:b/>
          <w:sz w:val="28"/>
          <w:szCs w:val="28"/>
        </w:rPr>
        <w:t xml:space="preserve">  </w:t>
      </w:r>
      <w:r w:rsidR="00F1618A" w:rsidRPr="00A86EE7">
        <w:rPr>
          <w:rFonts w:ascii="Arial" w:hAnsi="Arial" w:cs="Arial"/>
          <w:b/>
          <w:sz w:val="28"/>
          <w:szCs w:val="28"/>
        </w:rPr>
        <w:t xml:space="preserve">     </w:t>
      </w:r>
      <w:r w:rsidR="000A4F15">
        <w:rPr>
          <w:rFonts w:ascii="Arial" w:hAnsi="Arial" w:cs="Arial"/>
          <w:b/>
          <w:sz w:val="28"/>
          <w:szCs w:val="28"/>
        </w:rPr>
        <w:t xml:space="preserve">  </w:t>
      </w:r>
      <w:r w:rsidR="00F1618A">
        <w:rPr>
          <w:noProof/>
          <w:lang w:bidi="ar-SA"/>
        </w:rPr>
        <w:drawing>
          <wp:inline distT="0" distB="0" distL="0" distR="0" wp14:anchorId="2BDABB8A" wp14:editId="015962F8">
            <wp:extent cx="1866845" cy="532933"/>
            <wp:effectExtent l="0" t="0" r="635" b="635"/>
            <wp:docPr id="2" name="Picture 2" descr="http://www.starsonlinescholarships.com/images/cochise-college-foundati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rsonlinescholarships.com/images/cochise-college-foundation-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845" cy="532933"/>
                    </a:xfrm>
                    <a:prstGeom prst="rect">
                      <a:avLst/>
                    </a:prstGeom>
                    <a:noFill/>
                    <a:ln>
                      <a:noFill/>
                    </a:ln>
                  </pic:spPr>
                </pic:pic>
              </a:graphicData>
            </a:graphic>
          </wp:inline>
        </w:drawing>
      </w:r>
    </w:p>
    <w:p w14:paraId="66735556" w14:textId="4A3F4DA3" w:rsidR="007B1FD4" w:rsidRPr="00D92158" w:rsidRDefault="00666B9D"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For the </w:t>
      </w:r>
      <w:r w:rsidR="00FD4EE8">
        <w:rPr>
          <w:rFonts w:ascii="Arial" w:hAnsi="Arial" w:cs="Arial"/>
          <w:i/>
          <w:sz w:val="24"/>
          <w:szCs w:val="24"/>
        </w:rPr>
        <w:t>Unit 3</w:t>
      </w:r>
      <w:r w:rsidRPr="00D92158">
        <w:rPr>
          <w:rFonts w:ascii="Arial" w:hAnsi="Arial" w:cs="Arial"/>
          <w:i/>
          <w:sz w:val="24"/>
          <w:szCs w:val="24"/>
        </w:rPr>
        <w:t xml:space="preserve"> Assignment</w:t>
      </w:r>
      <w:r w:rsidR="00DA6647">
        <w:rPr>
          <w:rFonts w:ascii="Arial" w:hAnsi="Arial" w:cs="Arial"/>
          <w:i/>
          <w:sz w:val="24"/>
          <w:szCs w:val="24"/>
        </w:rPr>
        <w:t xml:space="preserve"> we will be working </w:t>
      </w:r>
      <w:r w:rsidR="00A970E1">
        <w:rPr>
          <w:rFonts w:ascii="Arial" w:hAnsi="Arial" w:cs="Arial"/>
          <w:i/>
          <w:sz w:val="24"/>
          <w:szCs w:val="24"/>
        </w:rPr>
        <w:t xml:space="preserve">with </w:t>
      </w:r>
      <w:r w:rsidR="00066062">
        <w:rPr>
          <w:rFonts w:ascii="Arial" w:hAnsi="Arial" w:cs="Arial"/>
          <w:i/>
          <w:sz w:val="24"/>
          <w:szCs w:val="24"/>
        </w:rPr>
        <w:t>the ability to control the flow of your code</w:t>
      </w:r>
      <w:r w:rsidR="00DA6647">
        <w:rPr>
          <w:rFonts w:ascii="Arial" w:hAnsi="Arial" w:cs="Arial"/>
          <w:i/>
          <w:sz w:val="24"/>
          <w:szCs w:val="24"/>
        </w:rPr>
        <w:t>.</w:t>
      </w:r>
      <w:r w:rsidR="00A970E1">
        <w:rPr>
          <w:rFonts w:ascii="Arial" w:hAnsi="Arial" w:cs="Arial"/>
          <w:i/>
          <w:sz w:val="24"/>
          <w:szCs w:val="24"/>
        </w:rPr>
        <w:t xml:space="preserve"> </w:t>
      </w:r>
      <w:r w:rsidR="00303AA0">
        <w:rPr>
          <w:rFonts w:ascii="Arial" w:hAnsi="Arial" w:cs="Arial"/>
          <w:i/>
          <w:sz w:val="24"/>
          <w:szCs w:val="24"/>
        </w:rPr>
        <w:t xml:space="preserve"> </w:t>
      </w:r>
      <w:r w:rsidR="001A0D94">
        <w:rPr>
          <w:rFonts w:ascii="Arial" w:hAnsi="Arial" w:cs="Arial"/>
          <w:i/>
          <w:sz w:val="24"/>
          <w:szCs w:val="24"/>
        </w:rPr>
        <w:t>This allows you to have the ability to make decisions based on input and output within your code.  There may be times that you will want your programs to output something specific at one time and something different at another time, with the ability to make decisions within your code you can do just that!</w:t>
      </w:r>
    </w:p>
    <w:p w14:paraId="719DB8FA" w14:textId="77777777" w:rsidR="007B1FD4" w:rsidRDefault="007B1FD4"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Please make sure to </w:t>
      </w:r>
      <w:r w:rsidR="00D92158" w:rsidRPr="00D92158">
        <w:rPr>
          <w:rFonts w:ascii="Arial" w:hAnsi="Arial" w:cs="Arial"/>
          <w:i/>
          <w:sz w:val="24"/>
          <w:szCs w:val="24"/>
        </w:rPr>
        <w:t xml:space="preserve">fully read </w:t>
      </w:r>
      <w:r w:rsidR="00D92158">
        <w:rPr>
          <w:rFonts w:ascii="Arial" w:hAnsi="Arial" w:cs="Arial"/>
          <w:i/>
          <w:sz w:val="24"/>
          <w:szCs w:val="24"/>
        </w:rPr>
        <w:t>each question to ensure that you</w:t>
      </w:r>
      <w:r w:rsidR="00D92158" w:rsidRPr="00D92158">
        <w:rPr>
          <w:rFonts w:ascii="Arial" w:hAnsi="Arial" w:cs="Arial"/>
          <w:i/>
          <w:sz w:val="24"/>
          <w:szCs w:val="24"/>
        </w:rPr>
        <w:t xml:space="preserve"> answer each </w:t>
      </w:r>
      <w:r w:rsidR="00D92158">
        <w:rPr>
          <w:rFonts w:ascii="Arial" w:hAnsi="Arial" w:cs="Arial"/>
          <w:i/>
          <w:sz w:val="24"/>
          <w:szCs w:val="24"/>
        </w:rPr>
        <w:t xml:space="preserve">question per the </w:t>
      </w:r>
      <w:r w:rsidR="00D92158" w:rsidRPr="00D92158">
        <w:rPr>
          <w:rFonts w:ascii="Arial" w:hAnsi="Arial" w:cs="Arial"/>
          <w:i/>
          <w:sz w:val="24"/>
          <w:szCs w:val="24"/>
        </w:rPr>
        <w:t xml:space="preserve">requirement.  </w:t>
      </w:r>
      <w:r w:rsidR="00D92158">
        <w:rPr>
          <w:rFonts w:ascii="Arial" w:hAnsi="Arial" w:cs="Arial"/>
          <w:i/>
          <w:sz w:val="24"/>
          <w:szCs w:val="24"/>
        </w:rPr>
        <w:t>Also, p</w:t>
      </w:r>
      <w:r w:rsidR="00D92158" w:rsidRPr="00D92158">
        <w:rPr>
          <w:rFonts w:ascii="Arial" w:hAnsi="Arial" w:cs="Arial"/>
          <w:i/>
          <w:sz w:val="24"/>
          <w:szCs w:val="24"/>
        </w:rPr>
        <w:t>lease ensure that all responses are in complete sentences, free of spelling and grammatical errors.</w:t>
      </w:r>
    </w:p>
    <w:p w14:paraId="4ACE4EDF" w14:textId="52AE0A5D" w:rsidR="00F1618A" w:rsidRPr="00D92158" w:rsidRDefault="00933BF4" w:rsidP="000A4F15">
      <w:pPr>
        <w:spacing w:before="400" w:after="100" w:afterAutospacing="1"/>
        <w:rPr>
          <w:rFonts w:ascii="Arial" w:hAnsi="Arial" w:cs="Arial"/>
          <w:b/>
          <w:bCs/>
          <w:sz w:val="24"/>
          <w:szCs w:val="24"/>
        </w:rPr>
      </w:pPr>
      <w:r w:rsidRPr="00D92158">
        <w:rPr>
          <w:rFonts w:ascii="Arial" w:hAnsi="Arial" w:cs="Arial"/>
          <w:b/>
          <w:bCs/>
          <w:sz w:val="24"/>
          <w:szCs w:val="24"/>
        </w:rPr>
        <w:t>*</w:t>
      </w:r>
      <w:r w:rsidR="00FD4EE8">
        <w:rPr>
          <w:rFonts w:ascii="Arial" w:hAnsi="Arial" w:cs="Arial"/>
          <w:b/>
          <w:bCs/>
          <w:sz w:val="24"/>
          <w:szCs w:val="24"/>
        </w:rPr>
        <w:t>Unit 3</w:t>
      </w:r>
      <w:r w:rsidR="00F1618A" w:rsidRPr="00D92158">
        <w:rPr>
          <w:rFonts w:ascii="Arial" w:hAnsi="Arial" w:cs="Arial"/>
          <w:b/>
          <w:bCs/>
          <w:sz w:val="24"/>
          <w:szCs w:val="24"/>
        </w:rPr>
        <w:t xml:space="preserve"> Grading Rubric </w:t>
      </w:r>
      <w:r w:rsidR="000A4F15" w:rsidRPr="00D92158">
        <w:rPr>
          <w:rFonts w:ascii="Arial" w:hAnsi="Arial" w:cs="Arial"/>
          <w:b/>
          <w:bCs/>
          <w:sz w:val="24"/>
          <w:szCs w:val="24"/>
        </w:rPr>
        <w:t>(</w:t>
      </w:r>
      <w:r w:rsidR="00FD4EE8">
        <w:rPr>
          <w:rFonts w:ascii="Arial" w:hAnsi="Arial" w:cs="Arial"/>
          <w:b/>
          <w:bCs/>
          <w:sz w:val="24"/>
          <w:szCs w:val="24"/>
        </w:rPr>
        <w:t>45</w:t>
      </w:r>
      <w:r w:rsidR="00F1618A" w:rsidRPr="00D92158">
        <w:rPr>
          <w:rFonts w:ascii="Arial" w:hAnsi="Arial" w:cs="Arial"/>
          <w:b/>
          <w:bCs/>
          <w:sz w:val="24"/>
          <w:szCs w:val="24"/>
        </w:rPr>
        <w:t xml:space="preserve"> </w:t>
      </w:r>
      <w:r w:rsidR="000A4F15" w:rsidRPr="00D92158">
        <w:rPr>
          <w:rFonts w:ascii="Arial" w:hAnsi="Arial" w:cs="Arial"/>
          <w:b/>
          <w:bCs/>
          <w:sz w:val="24"/>
          <w:szCs w:val="24"/>
        </w:rPr>
        <w:t>P</w:t>
      </w:r>
      <w:r w:rsidR="00F1618A" w:rsidRPr="00D92158">
        <w:rPr>
          <w:rFonts w:ascii="Arial" w:hAnsi="Arial" w:cs="Arial"/>
          <w:b/>
          <w:bCs/>
          <w:sz w:val="24"/>
          <w:szCs w:val="24"/>
        </w:rPr>
        <w:t>oints</w:t>
      </w:r>
      <w:r w:rsidR="000A4F15" w:rsidRPr="00D92158">
        <w:rPr>
          <w:rFonts w:ascii="Arial" w:hAnsi="Arial" w:cs="Arial"/>
          <w:b/>
          <w:bCs/>
          <w:sz w:val="24"/>
          <w:szCs w:val="24"/>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35"/>
        <w:gridCol w:w="3330"/>
        <w:gridCol w:w="1890"/>
      </w:tblGrid>
      <w:tr w:rsidR="002D24BA" w:rsidRPr="00E520B4" w14:paraId="1E58DE10" w14:textId="77777777" w:rsidTr="004F2F54">
        <w:trPr>
          <w:trHeight w:val="215"/>
        </w:trPr>
        <w:tc>
          <w:tcPr>
            <w:tcW w:w="4135" w:type="dxa"/>
            <w:shd w:val="clear" w:color="auto" w:fill="9CC2E5" w:themeFill="accent1" w:themeFillTint="99"/>
          </w:tcPr>
          <w:p w14:paraId="67B4AB2F" w14:textId="77777777" w:rsidR="00F1618A" w:rsidRPr="00D92158" w:rsidRDefault="000A7C43" w:rsidP="005208D0">
            <w:pPr>
              <w:jc w:val="center"/>
              <w:rPr>
                <w:rFonts w:ascii="Arial" w:hAnsi="Arial" w:cs="Arial"/>
                <w:b/>
                <w:bCs/>
                <w:sz w:val="24"/>
                <w:szCs w:val="24"/>
              </w:rPr>
            </w:pPr>
            <w:r w:rsidRPr="00D92158">
              <w:rPr>
                <w:rFonts w:ascii="Arial" w:hAnsi="Arial" w:cs="Arial"/>
                <w:b/>
                <w:bCs/>
                <w:sz w:val="24"/>
                <w:szCs w:val="24"/>
              </w:rPr>
              <w:t xml:space="preserve">Assignment </w:t>
            </w:r>
            <w:r w:rsidR="00F1618A" w:rsidRPr="00D92158">
              <w:rPr>
                <w:rFonts w:ascii="Arial" w:hAnsi="Arial" w:cs="Arial"/>
                <w:b/>
                <w:bCs/>
                <w:sz w:val="24"/>
                <w:szCs w:val="24"/>
              </w:rPr>
              <w:t>Requirements</w:t>
            </w:r>
          </w:p>
        </w:tc>
        <w:tc>
          <w:tcPr>
            <w:tcW w:w="3330" w:type="dxa"/>
            <w:shd w:val="clear" w:color="auto" w:fill="9CC2E5" w:themeFill="accent1" w:themeFillTint="99"/>
          </w:tcPr>
          <w:p w14:paraId="191812AD" w14:textId="77777777" w:rsidR="00F1618A" w:rsidRPr="00D92158" w:rsidRDefault="00F1618A" w:rsidP="00D92158">
            <w:pPr>
              <w:jc w:val="center"/>
              <w:rPr>
                <w:rFonts w:ascii="Arial" w:hAnsi="Arial" w:cs="Arial"/>
                <w:sz w:val="24"/>
                <w:szCs w:val="24"/>
              </w:rPr>
            </w:pPr>
            <w:r w:rsidRPr="00D92158">
              <w:rPr>
                <w:rFonts w:ascii="Arial" w:hAnsi="Arial" w:cs="Arial"/>
                <w:b/>
                <w:bCs/>
                <w:sz w:val="24"/>
                <w:szCs w:val="24"/>
              </w:rPr>
              <w:t xml:space="preserve">Maximum </w:t>
            </w:r>
            <w:r w:rsidR="005208D0" w:rsidRPr="00D92158">
              <w:rPr>
                <w:rFonts w:ascii="Arial" w:hAnsi="Arial" w:cs="Arial"/>
                <w:b/>
                <w:bCs/>
                <w:sz w:val="24"/>
                <w:szCs w:val="24"/>
              </w:rPr>
              <w:t>P</w:t>
            </w:r>
            <w:r w:rsidR="00D92158" w:rsidRPr="00D92158">
              <w:rPr>
                <w:rFonts w:ascii="Arial" w:hAnsi="Arial" w:cs="Arial"/>
                <w:b/>
                <w:bCs/>
                <w:sz w:val="24"/>
                <w:szCs w:val="24"/>
              </w:rPr>
              <w:t>oints</w:t>
            </w:r>
          </w:p>
        </w:tc>
        <w:tc>
          <w:tcPr>
            <w:tcW w:w="1890" w:type="dxa"/>
            <w:shd w:val="clear" w:color="auto" w:fill="9CC2E5" w:themeFill="accent1" w:themeFillTint="99"/>
          </w:tcPr>
          <w:p w14:paraId="4B914034" w14:textId="77777777" w:rsidR="00F1618A" w:rsidRPr="00D92158" w:rsidRDefault="00F1618A" w:rsidP="005208D0">
            <w:pPr>
              <w:jc w:val="center"/>
              <w:rPr>
                <w:rFonts w:ascii="Arial" w:hAnsi="Arial" w:cs="Arial"/>
                <w:b/>
                <w:bCs/>
                <w:sz w:val="24"/>
                <w:szCs w:val="24"/>
              </w:rPr>
            </w:pPr>
            <w:r w:rsidRPr="00D92158">
              <w:rPr>
                <w:rFonts w:ascii="Arial" w:hAnsi="Arial" w:cs="Arial"/>
                <w:b/>
                <w:bCs/>
                <w:sz w:val="24"/>
                <w:szCs w:val="24"/>
              </w:rPr>
              <w:t>P</w:t>
            </w:r>
            <w:r w:rsidR="005208D0" w:rsidRPr="00D92158">
              <w:rPr>
                <w:rFonts w:ascii="Arial" w:hAnsi="Arial" w:cs="Arial"/>
                <w:b/>
                <w:bCs/>
                <w:sz w:val="24"/>
                <w:szCs w:val="24"/>
              </w:rPr>
              <w:t>oints E</w:t>
            </w:r>
            <w:r w:rsidRPr="00D92158">
              <w:rPr>
                <w:rFonts w:ascii="Arial" w:hAnsi="Arial" w:cs="Arial"/>
                <w:b/>
                <w:bCs/>
                <w:sz w:val="24"/>
                <w:szCs w:val="24"/>
              </w:rPr>
              <w:t>arned</w:t>
            </w:r>
          </w:p>
        </w:tc>
      </w:tr>
      <w:tr w:rsidR="007B1FD4" w:rsidRPr="00E520B4" w14:paraId="59E36886" w14:textId="77777777" w:rsidTr="00C152CB">
        <w:trPr>
          <w:trHeight w:val="98"/>
        </w:trPr>
        <w:tc>
          <w:tcPr>
            <w:tcW w:w="4135" w:type="dxa"/>
            <w:vAlign w:val="center"/>
          </w:tcPr>
          <w:p w14:paraId="524BD71D" w14:textId="77777777" w:rsidR="00F1618A" w:rsidRPr="00D92158" w:rsidRDefault="00C152CB" w:rsidP="001A0D94">
            <w:pPr>
              <w:spacing w:before="120" w:after="120" w:line="240" w:lineRule="auto"/>
              <w:rPr>
                <w:rFonts w:ascii="Arial" w:hAnsi="Arial" w:cs="Arial"/>
                <w:bCs/>
                <w:szCs w:val="24"/>
              </w:rPr>
            </w:pPr>
            <w:r>
              <w:rPr>
                <w:rFonts w:ascii="Arial" w:hAnsi="Arial" w:cs="Arial"/>
                <w:bCs/>
                <w:szCs w:val="24"/>
              </w:rPr>
              <w:t>1</w:t>
            </w:r>
            <w:r w:rsidR="002D24BA" w:rsidRPr="00D92158">
              <w:rPr>
                <w:rFonts w:ascii="Arial" w:hAnsi="Arial" w:cs="Arial"/>
                <w:bCs/>
                <w:szCs w:val="24"/>
              </w:rPr>
              <w:t xml:space="preserve">. </w:t>
            </w:r>
            <w:r w:rsidR="001A0D94">
              <w:rPr>
                <w:rFonts w:ascii="Arial" w:hAnsi="Arial" w:cs="Arial"/>
                <w:bCs/>
                <w:color w:val="000000"/>
                <w:szCs w:val="24"/>
              </w:rPr>
              <w:t>Python Relational Operators</w:t>
            </w:r>
          </w:p>
        </w:tc>
        <w:tc>
          <w:tcPr>
            <w:tcW w:w="3330" w:type="dxa"/>
            <w:vAlign w:val="center"/>
          </w:tcPr>
          <w:p w14:paraId="4288626E" w14:textId="77777777" w:rsidR="00F1618A" w:rsidRPr="00D92158" w:rsidRDefault="00F1618A" w:rsidP="00C152CB">
            <w:pPr>
              <w:spacing w:before="120" w:after="120"/>
              <w:jc w:val="center"/>
              <w:rPr>
                <w:rFonts w:ascii="Arial" w:hAnsi="Arial" w:cs="Arial"/>
                <w:b/>
                <w:szCs w:val="24"/>
              </w:rPr>
            </w:pPr>
            <w:r w:rsidRPr="00D92158">
              <w:rPr>
                <w:rFonts w:ascii="Arial" w:hAnsi="Arial" w:cs="Arial"/>
                <w:b/>
                <w:szCs w:val="24"/>
              </w:rPr>
              <w:t>0</w:t>
            </w:r>
            <w:r w:rsidR="006E3A96">
              <w:rPr>
                <w:rFonts w:ascii="Arial" w:hAnsi="Arial" w:cs="Arial"/>
                <w:b/>
                <w:szCs w:val="24"/>
              </w:rPr>
              <w:t>-1</w:t>
            </w:r>
            <w:r w:rsidR="00D92158" w:rsidRPr="00D92158">
              <w:rPr>
                <w:rFonts w:ascii="Arial" w:hAnsi="Arial" w:cs="Arial"/>
                <w:b/>
                <w:szCs w:val="24"/>
              </w:rPr>
              <w:t>0</w:t>
            </w:r>
            <w:r w:rsidR="00D5637F" w:rsidRPr="00D92158">
              <w:rPr>
                <w:rFonts w:ascii="Arial" w:hAnsi="Arial" w:cs="Arial"/>
                <w:b/>
                <w:szCs w:val="24"/>
              </w:rPr>
              <w:t xml:space="preserve"> P</w:t>
            </w:r>
            <w:r w:rsidRPr="00D92158">
              <w:rPr>
                <w:rFonts w:ascii="Arial" w:hAnsi="Arial" w:cs="Arial"/>
                <w:b/>
                <w:szCs w:val="24"/>
              </w:rPr>
              <w:t>oints</w:t>
            </w:r>
          </w:p>
        </w:tc>
        <w:tc>
          <w:tcPr>
            <w:tcW w:w="1890" w:type="dxa"/>
            <w:vAlign w:val="center"/>
          </w:tcPr>
          <w:p w14:paraId="0534E936" w14:textId="77777777" w:rsidR="00C152CB" w:rsidRPr="00D92158" w:rsidRDefault="00C152CB" w:rsidP="00C152CB">
            <w:pPr>
              <w:spacing w:before="120" w:after="120"/>
              <w:jc w:val="center"/>
              <w:rPr>
                <w:rFonts w:ascii="Arial" w:hAnsi="Arial" w:cs="Arial"/>
                <w:szCs w:val="24"/>
              </w:rPr>
            </w:pPr>
          </w:p>
        </w:tc>
      </w:tr>
      <w:tr w:rsidR="00C152CB" w:rsidRPr="00E520B4" w14:paraId="36A78219" w14:textId="77777777" w:rsidTr="00C152CB">
        <w:tc>
          <w:tcPr>
            <w:tcW w:w="4135" w:type="dxa"/>
            <w:vAlign w:val="center"/>
          </w:tcPr>
          <w:p w14:paraId="042DC775" w14:textId="43145D7C" w:rsidR="00C152CB" w:rsidRPr="00D92158" w:rsidRDefault="00C152CB" w:rsidP="00EB1CA9">
            <w:pPr>
              <w:spacing w:before="120" w:after="120" w:line="240" w:lineRule="auto"/>
              <w:rPr>
                <w:rFonts w:ascii="Arial" w:hAnsi="Arial" w:cs="Arial"/>
                <w:bCs/>
                <w:szCs w:val="24"/>
              </w:rPr>
            </w:pPr>
            <w:r>
              <w:rPr>
                <w:rFonts w:ascii="Arial" w:hAnsi="Arial" w:cs="Arial"/>
                <w:bCs/>
                <w:szCs w:val="24"/>
              </w:rPr>
              <w:t>2</w:t>
            </w:r>
            <w:r w:rsidRPr="00D92158">
              <w:rPr>
                <w:rFonts w:ascii="Arial" w:hAnsi="Arial" w:cs="Arial"/>
                <w:bCs/>
                <w:szCs w:val="24"/>
              </w:rPr>
              <w:t xml:space="preserve">. </w:t>
            </w:r>
            <w:r w:rsidR="00EB1CA9">
              <w:rPr>
                <w:rFonts w:ascii="Arial" w:hAnsi="Arial" w:cs="Arial"/>
                <w:bCs/>
                <w:szCs w:val="24"/>
              </w:rPr>
              <w:t>Comparisons (Flow Control)</w:t>
            </w:r>
          </w:p>
        </w:tc>
        <w:tc>
          <w:tcPr>
            <w:tcW w:w="3330" w:type="dxa"/>
            <w:vAlign w:val="center"/>
          </w:tcPr>
          <w:p w14:paraId="6B4980C2" w14:textId="251B37E1" w:rsidR="00C152CB" w:rsidRPr="00D92158" w:rsidRDefault="00C152CB" w:rsidP="001A0D94">
            <w:pPr>
              <w:spacing w:before="120" w:after="120"/>
              <w:jc w:val="center"/>
              <w:rPr>
                <w:rFonts w:ascii="Arial" w:hAnsi="Arial" w:cs="Arial"/>
                <w:b/>
                <w:szCs w:val="24"/>
              </w:rPr>
            </w:pPr>
            <w:r w:rsidRPr="00D92158">
              <w:rPr>
                <w:rFonts w:ascii="Arial" w:hAnsi="Arial" w:cs="Arial"/>
                <w:b/>
                <w:szCs w:val="24"/>
              </w:rPr>
              <w:t>0</w:t>
            </w:r>
            <w:r w:rsidR="00053422">
              <w:rPr>
                <w:rFonts w:ascii="Arial" w:hAnsi="Arial" w:cs="Arial"/>
                <w:b/>
                <w:szCs w:val="24"/>
              </w:rPr>
              <w:t>-</w:t>
            </w:r>
            <w:r w:rsidR="00F63E3E">
              <w:rPr>
                <w:rFonts w:ascii="Arial" w:hAnsi="Arial" w:cs="Arial"/>
                <w:b/>
                <w:szCs w:val="24"/>
              </w:rPr>
              <w:t>15</w:t>
            </w:r>
            <w:r w:rsidRPr="00D92158">
              <w:rPr>
                <w:rFonts w:ascii="Arial" w:hAnsi="Arial" w:cs="Arial"/>
                <w:b/>
                <w:szCs w:val="24"/>
              </w:rPr>
              <w:t xml:space="preserve"> Points</w:t>
            </w:r>
          </w:p>
        </w:tc>
        <w:tc>
          <w:tcPr>
            <w:tcW w:w="1890" w:type="dxa"/>
            <w:vAlign w:val="center"/>
          </w:tcPr>
          <w:p w14:paraId="7DDD8796" w14:textId="77777777" w:rsidR="00C152CB" w:rsidRPr="00D92158" w:rsidRDefault="00C152CB" w:rsidP="00C152CB">
            <w:pPr>
              <w:spacing w:before="120" w:after="120"/>
              <w:jc w:val="center"/>
              <w:rPr>
                <w:rFonts w:ascii="Arial" w:hAnsi="Arial" w:cs="Arial"/>
                <w:szCs w:val="24"/>
              </w:rPr>
            </w:pPr>
          </w:p>
        </w:tc>
      </w:tr>
      <w:tr w:rsidR="00F63E3E" w:rsidRPr="00E520B4" w14:paraId="75F9DD4C" w14:textId="77777777" w:rsidTr="00C152CB">
        <w:tc>
          <w:tcPr>
            <w:tcW w:w="4135" w:type="dxa"/>
            <w:vAlign w:val="center"/>
          </w:tcPr>
          <w:p w14:paraId="4C92EDE1" w14:textId="11B48D9F" w:rsidR="00F63E3E" w:rsidRDefault="00F63E3E" w:rsidP="00EB1CA9">
            <w:pPr>
              <w:spacing w:before="120" w:after="120" w:line="240" w:lineRule="auto"/>
              <w:rPr>
                <w:rFonts w:ascii="Arial" w:hAnsi="Arial" w:cs="Arial"/>
                <w:bCs/>
                <w:szCs w:val="24"/>
              </w:rPr>
            </w:pPr>
            <w:r>
              <w:rPr>
                <w:rFonts w:ascii="Arial" w:hAnsi="Arial" w:cs="Arial"/>
                <w:bCs/>
                <w:szCs w:val="24"/>
              </w:rPr>
              <w:t>3. Multiple Decisions</w:t>
            </w:r>
          </w:p>
        </w:tc>
        <w:tc>
          <w:tcPr>
            <w:tcW w:w="3330" w:type="dxa"/>
            <w:vAlign w:val="center"/>
          </w:tcPr>
          <w:p w14:paraId="3BBCB405" w14:textId="32810E4B" w:rsidR="00F63E3E" w:rsidRPr="00D92158" w:rsidRDefault="00F63E3E" w:rsidP="001A0D94">
            <w:pPr>
              <w:spacing w:before="120" w:after="120"/>
              <w:jc w:val="center"/>
              <w:rPr>
                <w:rFonts w:ascii="Arial" w:hAnsi="Arial" w:cs="Arial"/>
                <w:b/>
                <w:szCs w:val="24"/>
              </w:rPr>
            </w:pPr>
            <w:r w:rsidRPr="00D92158">
              <w:rPr>
                <w:rFonts w:ascii="Arial" w:hAnsi="Arial" w:cs="Arial"/>
                <w:b/>
                <w:szCs w:val="24"/>
              </w:rPr>
              <w:t>0</w:t>
            </w:r>
            <w:r>
              <w:rPr>
                <w:rFonts w:ascii="Arial" w:hAnsi="Arial" w:cs="Arial"/>
                <w:b/>
                <w:szCs w:val="24"/>
              </w:rPr>
              <w:t>-20</w:t>
            </w:r>
            <w:r w:rsidRPr="00D92158">
              <w:rPr>
                <w:rFonts w:ascii="Arial" w:hAnsi="Arial" w:cs="Arial"/>
                <w:b/>
                <w:szCs w:val="24"/>
              </w:rPr>
              <w:t xml:space="preserve"> Points</w:t>
            </w:r>
          </w:p>
        </w:tc>
        <w:tc>
          <w:tcPr>
            <w:tcW w:w="1890" w:type="dxa"/>
            <w:vAlign w:val="center"/>
          </w:tcPr>
          <w:p w14:paraId="5152F124" w14:textId="77777777" w:rsidR="00F63E3E" w:rsidRPr="00D92158" w:rsidRDefault="00F63E3E" w:rsidP="00C152CB">
            <w:pPr>
              <w:spacing w:before="120" w:after="120"/>
              <w:jc w:val="center"/>
              <w:rPr>
                <w:rFonts w:ascii="Arial" w:hAnsi="Arial" w:cs="Arial"/>
                <w:szCs w:val="24"/>
              </w:rPr>
            </w:pPr>
          </w:p>
        </w:tc>
      </w:tr>
      <w:tr w:rsidR="002D24BA" w:rsidRPr="00D30394" w14:paraId="4E60B70E" w14:textId="77777777" w:rsidTr="004F2F54">
        <w:tc>
          <w:tcPr>
            <w:tcW w:w="7465" w:type="dxa"/>
            <w:gridSpan w:val="2"/>
          </w:tcPr>
          <w:p w14:paraId="01149E87" w14:textId="77777777" w:rsidR="002D24BA" w:rsidRPr="00D92158" w:rsidRDefault="00D92158" w:rsidP="00E7458F">
            <w:pPr>
              <w:spacing w:beforeLines="40" w:before="96" w:afterLines="40" w:after="96" w:line="240" w:lineRule="auto"/>
              <w:jc w:val="right"/>
              <w:rPr>
                <w:rFonts w:ascii="Arial" w:hAnsi="Arial" w:cs="Arial"/>
                <w:b/>
                <w:bCs/>
                <w:szCs w:val="24"/>
              </w:rPr>
            </w:pPr>
            <w:r w:rsidRPr="00D92158">
              <w:rPr>
                <w:rFonts w:ascii="Arial" w:hAnsi="Arial" w:cs="Arial"/>
                <w:b/>
                <w:bCs/>
                <w:color w:val="FF0000"/>
                <w:szCs w:val="24"/>
              </w:rPr>
              <w:t>Points Deducted for Spelling or Grammatical Errors</w:t>
            </w:r>
          </w:p>
        </w:tc>
        <w:tc>
          <w:tcPr>
            <w:tcW w:w="1890" w:type="dxa"/>
          </w:tcPr>
          <w:p w14:paraId="0F125C04" w14:textId="77777777" w:rsidR="002D24BA" w:rsidRPr="00D92158" w:rsidRDefault="002D24BA" w:rsidP="00E7458F">
            <w:pPr>
              <w:spacing w:beforeLines="40" w:before="96" w:afterLines="40" w:after="96" w:line="240" w:lineRule="auto"/>
              <w:rPr>
                <w:rFonts w:ascii="Arial" w:hAnsi="Arial" w:cs="Arial"/>
                <w:szCs w:val="24"/>
              </w:rPr>
            </w:pPr>
          </w:p>
        </w:tc>
      </w:tr>
      <w:tr w:rsidR="00D92158" w:rsidRPr="00D30394" w14:paraId="4F7AE155" w14:textId="77777777" w:rsidTr="004F2F54">
        <w:tc>
          <w:tcPr>
            <w:tcW w:w="7465" w:type="dxa"/>
            <w:gridSpan w:val="2"/>
          </w:tcPr>
          <w:p w14:paraId="6F5B82DD" w14:textId="77777777" w:rsidR="00D92158" w:rsidRPr="00D92158" w:rsidRDefault="00D92158" w:rsidP="00E7458F">
            <w:pPr>
              <w:spacing w:beforeLines="40" w:before="96" w:afterLines="40" w:after="96" w:line="240" w:lineRule="auto"/>
              <w:jc w:val="right"/>
              <w:rPr>
                <w:rFonts w:ascii="Arial" w:hAnsi="Arial" w:cs="Arial"/>
                <w:b/>
                <w:bCs/>
                <w:color w:val="FF0000"/>
                <w:szCs w:val="24"/>
              </w:rPr>
            </w:pPr>
            <w:r w:rsidRPr="00D92158">
              <w:rPr>
                <w:rFonts w:ascii="Arial" w:hAnsi="Arial" w:cs="Arial"/>
                <w:b/>
                <w:bCs/>
                <w:color w:val="FF0000"/>
                <w:szCs w:val="24"/>
              </w:rPr>
              <w:t>Total (Sum of All Points)</w:t>
            </w:r>
          </w:p>
        </w:tc>
        <w:tc>
          <w:tcPr>
            <w:tcW w:w="1890" w:type="dxa"/>
          </w:tcPr>
          <w:p w14:paraId="24B85AAA" w14:textId="77777777" w:rsidR="00D92158" w:rsidRPr="00D92158" w:rsidRDefault="00D92158" w:rsidP="00E7458F">
            <w:pPr>
              <w:spacing w:beforeLines="40" w:before="96" w:afterLines="40" w:after="96" w:line="240" w:lineRule="auto"/>
              <w:rPr>
                <w:rFonts w:ascii="Arial" w:hAnsi="Arial" w:cs="Arial"/>
                <w:szCs w:val="24"/>
              </w:rPr>
            </w:pPr>
          </w:p>
        </w:tc>
      </w:tr>
    </w:tbl>
    <w:p w14:paraId="38234ED9" w14:textId="77777777" w:rsidR="000A4F15" w:rsidRPr="00D30394" w:rsidRDefault="00933BF4" w:rsidP="000A4F15">
      <w:pPr>
        <w:spacing w:before="600" w:after="100" w:afterAutospacing="1"/>
        <w:rPr>
          <w:rFonts w:ascii="Arial" w:hAnsi="Arial" w:cs="Arial"/>
          <w:color w:val="000000"/>
          <w:sz w:val="24"/>
          <w:szCs w:val="24"/>
        </w:rPr>
      </w:pPr>
      <w:r>
        <w:rPr>
          <w:rFonts w:ascii="Arial" w:hAnsi="Arial" w:cs="Arial"/>
          <w:b/>
          <w:bCs/>
          <w:color w:val="000000"/>
          <w:sz w:val="24"/>
          <w:szCs w:val="24"/>
        </w:rPr>
        <w:t>*</w:t>
      </w:r>
      <w:r w:rsidR="000A4F15" w:rsidRPr="00D30394">
        <w:rPr>
          <w:rFonts w:ascii="Arial" w:hAnsi="Arial" w:cs="Arial"/>
          <w:b/>
          <w:bCs/>
          <w:color w:val="000000"/>
          <w:sz w:val="24"/>
          <w:szCs w:val="24"/>
        </w:rPr>
        <w:t>Directions for Submitting Your Assignment</w:t>
      </w:r>
      <w:r w:rsidR="000A4F15">
        <w:rPr>
          <w:rFonts w:ascii="Arial" w:hAnsi="Arial" w:cs="Arial"/>
          <w:b/>
          <w:bCs/>
          <w:color w:val="000000"/>
          <w:sz w:val="24"/>
          <w:szCs w:val="24"/>
        </w:rPr>
        <w:t>:</w:t>
      </w:r>
    </w:p>
    <w:p w14:paraId="3D94B3EC" w14:textId="1F9049C7" w:rsidR="005B5483" w:rsidRDefault="00D92158" w:rsidP="007B1FD4">
      <w:pPr>
        <w:autoSpaceDE w:val="0"/>
        <w:autoSpaceDN w:val="0"/>
        <w:adjustRightInd w:val="0"/>
        <w:spacing w:before="100" w:after="100"/>
        <w:rPr>
          <w:rFonts w:ascii="Arial" w:hAnsi="Arial" w:cs="Arial"/>
          <w:sz w:val="24"/>
          <w:szCs w:val="24"/>
        </w:rPr>
      </w:pPr>
      <w:r w:rsidRPr="005B5483">
        <w:rPr>
          <w:rFonts w:ascii="Arial" w:hAnsi="Arial" w:cs="Arial"/>
          <w:color w:val="000000"/>
          <w:sz w:val="24"/>
          <w:szCs w:val="24"/>
        </w:rPr>
        <w:t xml:space="preserve">Complete your assignment </w:t>
      </w:r>
      <w:r w:rsidR="005B5483">
        <w:rPr>
          <w:rFonts w:ascii="Arial" w:hAnsi="Arial" w:cs="Arial"/>
          <w:color w:val="000000"/>
          <w:sz w:val="24"/>
          <w:szCs w:val="24"/>
        </w:rPr>
        <w:t>ensuring</w:t>
      </w:r>
      <w:r w:rsidRPr="005B5483">
        <w:rPr>
          <w:rFonts w:ascii="Arial" w:hAnsi="Arial" w:cs="Arial"/>
          <w:color w:val="000000"/>
          <w:sz w:val="24"/>
          <w:szCs w:val="24"/>
        </w:rPr>
        <w:t xml:space="preserve"> all questions </w:t>
      </w:r>
      <w:r w:rsidR="005B5483">
        <w:rPr>
          <w:rFonts w:ascii="Arial" w:hAnsi="Arial" w:cs="Arial"/>
          <w:color w:val="000000"/>
          <w:sz w:val="24"/>
          <w:szCs w:val="24"/>
        </w:rPr>
        <w:t xml:space="preserve">are answered </w:t>
      </w:r>
      <w:r w:rsidRPr="005B5483">
        <w:rPr>
          <w:rFonts w:ascii="Arial" w:hAnsi="Arial" w:cs="Arial"/>
          <w:color w:val="000000"/>
          <w:sz w:val="24"/>
          <w:szCs w:val="24"/>
        </w:rPr>
        <w:t xml:space="preserve">based on the assignment requirements.  </w:t>
      </w:r>
      <w:r w:rsidR="005B5483" w:rsidRPr="005B5483">
        <w:rPr>
          <w:rFonts w:ascii="Arial" w:hAnsi="Arial" w:cs="Arial"/>
          <w:color w:val="000000"/>
          <w:sz w:val="24"/>
          <w:szCs w:val="24"/>
        </w:rPr>
        <w:t xml:space="preserve">When the </w:t>
      </w:r>
      <w:r w:rsidR="00FD4EE8">
        <w:rPr>
          <w:rFonts w:ascii="Arial" w:hAnsi="Arial" w:cs="Arial"/>
          <w:color w:val="000000"/>
          <w:sz w:val="24"/>
          <w:szCs w:val="24"/>
        </w:rPr>
        <w:t>Unit 3</w:t>
      </w:r>
      <w:r w:rsidR="005B5483" w:rsidRPr="005B5483">
        <w:rPr>
          <w:rFonts w:ascii="Arial" w:hAnsi="Arial" w:cs="Arial"/>
          <w:color w:val="000000"/>
          <w:sz w:val="24"/>
          <w:szCs w:val="24"/>
        </w:rPr>
        <w:t xml:space="preserve"> assignment is complete, please save your file in</w:t>
      </w:r>
      <w:r w:rsidR="000A4F15" w:rsidRPr="005B5483">
        <w:rPr>
          <w:rFonts w:ascii="Arial" w:hAnsi="Arial" w:cs="Arial"/>
          <w:sz w:val="24"/>
          <w:szCs w:val="24"/>
        </w:rPr>
        <w:t xml:space="preserve"> the following format, </w:t>
      </w:r>
      <w:r w:rsidR="000A4F15" w:rsidRPr="005B5483">
        <w:rPr>
          <w:rFonts w:ascii="Arial" w:hAnsi="Arial" w:cs="Arial"/>
          <w:i/>
          <w:sz w:val="24"/>
          <w:szCs w:val="24"/>
        </w:rPr>
        <w:t>“Lastname-Unit#.doc”</w:t>
      </w:r>
      <w:r w:rsidR="000A4F15" w:rsidRPr="005B5483">
        <w:rPr>
          <w:rFonts w:ascii="Arial" w:hAnsi="Arial" w:cs="Arial"/>
          <w:sz w:val="24"/>
          <w:szCs w:val="24"/>
        </w:rPr>
        <w:t xml:space="preserve"> (Example: </w:t>
      </w:r>
      <w:r w:rsidR="000A4F15" w:rsidRPr="005B5483">
        <w:rPr>
          <w:rFonts w:ascii="Arial" w:hAnsi="Arial" w:cs="Arial"/>
          <w:b/>
          <w:sz w:val="24"/>
          <w:szCs w:val="24"/>
        </w:rPr>
        <w:t>Smith-</w:t>
      </w:r>
      <w:r w:rsidR="00FD4EE8">
        <w:rPr>
          <w:rFonts w:ascii="Arial" w:hAnsi="Arial" w:cs="Arial"/>
          <w:b/>
          <w:sz w:val="24"/>
          <w:szCs w:val="24"/>
        </w:rPr>
        <w:t>Unit3</w:t>
      </w:r>
      <w:r w:rsidR="000A4F15" w:rsidRPr="005B5483">
        <w:rPr>
          <w:rFonts w:ascii="Arial" w:hAnsi="Arial" w:cs="Arial"/>
          <w:b/>
          <w:sz w:val="24"/>
          <w:szCs w:val="24"/>
        </w:rPr>
        <w:t>.doc</w:t>
      </w:r>
      <w:r w:rsidR="005B5483">
        <w:rPr>
          <w:rFonts w:ascii="Arial" w:hAnsi="Arial" w:cs="Arial"/>
          <w:sz w:val="24"/>
          <w:szCs w:val="24"/>
        </w:rPr>
        <w:t>).  Y</w:t>
      </w:r>
      <w:r w:rsidR="005B5483" w:rsidRPr="005B5483">
        <w:rPr>
          <w:rFonts w:ascii="Arial" w:hAnsi="Arial" w:cs="Arial"/>
          <w:sz w:val="24"/>
          <w:szCs w:val="24"/>
        </w:rPr>
        <w:t xml:space="preserve">ou may </w:t>
      </w:r>
      <w:r w:rsidR="005B5483">
        <w:rPr>
          <w:rFonts w:ascii="Arial" w:hAnsi="Arial" w:cs="Arial"/>
          <w:sz w:val="24"/>
          <w:szCs w:val="24"/>
        </w:rPr>
        <w:t xml:space="preserve">also </w:t>
      </w:r>
      <w:r w:rsidR="005B5483" w:rsidRPr="005B5483">
        <w:rPr>
          <w:rFonts w:ascii="Arial" w:hAnsi="Arial" w:cs="Arial"/>
          <w:sz w:val="24"/>
          <w:szCs w:val="24"/>
        </w:rPr>
        <w:t>utilize a Word Processing software such as LibreOffice for assignment completion.  In this case the assignment may be saved in .</w:t>
      </w:r>
      <w:proofErr w:type="spellStart"/>
      <w:r w:rsidR="005B5483" w:rsidRPr="005B5483">
        <w:rPr>
          <w:rFonts w:ascii="Arial" w:hAnsi="Arial" w:cs="Arial"/>
          <w:sz w:val="24"/>
          <w:szCs w:val="24"/>
        </w:rPr>
        <w:t>odt</w:t>
      </w:r>
      <w:proofErr w:type="spellEnd"/>
      <w:r w:rsidR="005B5483" w:rsidRPr="005B5483">
        <w:rPr>
          <w:rFonts w:ascii="Arial" w:hAnsi="Arial" w:cs="Arial"/>
          <w:sz w:val="24"/>
          <w:szCs w:val="24"/>
        </w:rPr>
        <w:t xml:space="preserve"> </w:t>
      </w:r>
      <w:proofErr w:type="gramStart"/>
      <w:r w:rsidR="005B5483" w:rsidRPr="005B5483">
        <w:rPr>
          <w:rFonts w:ascii="Arial" w:hAnsi="Arial" w:cs="Arial"/>
          <w:sz w:val="24"/>
          <w:szCs w:val="24"/>
        </w:rPr>
        <w:t xml:space="preserve">format, </w:t>
      </w:r>
      <w:r w:rsidR="005B5483">
        <w:rPr>
          <w:rFonts w:ascii="Arial" w:hAnsi="Arial" w:cs="Arial"/>
          <w:sz w:val="24"/>
          <w:szCs w:val="24"/>
        </w:rPr>
        <w:t xml:space="preserve">  </w:t>
      </w:r>
      <w:proofErr w:type="gramEnd"/>
      <w:r w:rsidR="005B5483">
        <w:rPr>
          <w:rFonts w:ascii="Arial" w:hAnsi="Arial" w:cs="Arial"/>
          <w:sz w:val="24"/>
          <w:szCs w:val="24"/>
        </w:rPr>
        <w:t xml:space="preserve">           </w:t>
      </w:r>
      <w:r w:rsidR="005B5483" w:rsidRPr="005B5483">
        <w:rPr>
          <w:rFonts w:ascii="Arial" w:hAnsi="Arial" w:cs="Arial"/>
          <w:sz w:val="24"/>
          <w:szCs w:val="24"/>
        </w:rPr>
        <w:t xml:space="preserve">(Example: </w:t>
      </w:r>
      <w:r w:rsidR="005B5483" w:rsidRPr="005B5483">
        <w:rPr>
          <w:rFonts w:ascii="Arial" w:hAnsi="Arial" w:cs="Arial"/>
          <w:b/>
          <w:sz w:val="24"/>
          <w:szCs w:val="24"/>
        </w:rPr>
        <w:t>Smith-</w:t>
      </w:r>
      <w:r w:rsidR="00FD4EE8">
        <w:rPr>
          <w:rFonts w:ascii="Arial" w:hAnsi="Arial" w:cs="Arial"/>
          <w:b/>
          <w:sz w:val="24"/>
          <w:szCs w:val="24"/>
        </w:rPr>
        <w:t>Unit3</w:t>
      </w:r>
      <w:r w:rsidR="005B5483" w:rsidRPr="005B5483">
        <w:rPr>
          <w:rFonts w:ascii="Arial" w:hAnsi="Arial" w:cs="Arial"/>
          <w:b/>
          <w:sz w:val="24"/>
          <w:szCs w:val="24"/>
        </w:rPr>
        <w:t>.odt</w:t>
      </w:r>
      <w:r w:rsidR="005B5483" w:rsidRPr="005B5483">
        <w:rPr>
          <w:rFonts w:ascii="Arial" w:hAnsi="Arial" w:cs="Arial"/>
          <w:sz w:val="24"/>
          <w:szCs w:val="24"/>
        </w:rPr>
        <w:t xml:space="preserve">).  </w:t>
      </w:r>
      <w:r w:rsidR="000A4F15" w:rsidRPr="005B5483">
        <w:rPr>
          <w:rFonts w:ascii="Arial" w:hAnsi="Arial" w:cs="Arial"/>
          <w:sz w:val="24"/>
          <w:szCs w:val="24"/>
        </w:rPr>
        <w:t xml:space="preserve">Then when </w:t>
      </w:r>
      <w:r w:rsidR="005B5483">
        <w:rPr>
          <w:rFonts w:ascii="Arial" w:hAnsi="Arial" w:cs="Arial"/>
          <w:sz w:val="24"/>
          <w:szCs w:val="24"/>
        </w:rPr>
        <w:t>ready</w:t>
      </w:r>
      <w:r w:rsidR="005B5483" w:rsidRPr="005B5483">
        <w:rPr>
          <w:rFonts w:ascii="Arial" w:hAnsi="Arial" w:cs="Arial"/>
          <w:sz w:val="24"/>
          <w:szCs w:val="24"/>
        </w:rPr>
        <w:t xml:space="preserve"> s</w:t>
      </w:r>
      <w:r w:rsidR="000A4F15" w:rsidRPr="005B5483">
        <w:rPr>
          <w:rFonts w:ascii="Arial" w:hAnsi="Arial" w:cs="Arial"/>
          <w:sz w:val="24"/>
          <w:szCs w:val="24"/>
        </w:rPr>
        <w:t xml:space="preserve">ubmit </w:t>
      </w:r>
      <w:r w:rsidR="005B5483" w:rsidRPr="005B5483">
        <w:rPr>
          <w:rFonts w:ascii="Arial" w:hAnsi="Arial" w:cs="Arial"/>
          <w:sz w:val="24"/>
          <w:szCs w:val="24"/>
        </w:rPr>
        <w:t>your</w:t>
      </w:r>
      <w:r w:rsidR="000A4F15" w:rsidRPr="005B5483">
        <w:rPr>
          <w:rFonts w:ascii="Arial" w:hAnsi="Arial" w:cs="Arial"/>
          <w:sz w:val="24"/>
          <w:szCs w:val="24"/>
        </w:rPr>
        <w:t xml:space="preserve"> file to the </w:t>
      </w:r>
      <w:r w:rsidR="005B5483">
        <w:rPr>
          <w:rFonts w:ascii="Arial" w:hAnsi="Arial" w:cs="Arial"/>
          <w:sz w:val="24"/>
          <w:szCs w:val="24"/>
        </w:rPr>
        <w:t xml:space="preserve">                  </w:t>
      </w:r>
      <w:proofErr w:type="gramStart"/>
      <w:r w:rsidR="005B5483">
        <w:rPr>
          <w:rFonts w:ascii="Arial" w:hAnsi="Arial" w:cs="Arial"/>
          <w:sz w:val="24"/>
          <w:szCs w:val="24"/>
        </w:rPr>
        <w:t xml:space="preserve">   </w:t>
      </w:r>
      <w:r w:rsidR="000A4F15" w:rsidRPr="005B5483">
        <w:rPr>
          <w:rFonts w:ascii="Arial" w:hAnsi="Arial" w:cs="Arial"/>
          <w:sz w:val="24"/>
          <w:szCs w:val="24"/>
        </w:rPr>
        <w:t>“</w:t>
      </w:r>
      <w:proofErr w:type="gramEnd"/>
      <w:r w:rsidR="00053422">
        <w:rPr>
          <w:rStyle w:val="instancename"/>
          <w:rFonts w:ascii="Arial" w:hAnsi="Arial" w:cs="Arial"/>
          <w:b/>
          <w:sz w:val="24"/>
          <w:szCs w:val="24"/>
          <w:u w:val="single"/>
          <w:shd w:val="clear" w:color="auto" w:fill="FFFFFF"/>
        </w:rPr>
        <w:t>CIS</w:t>
      </w:r>
      <w:r w:rsidR="00AD41DA">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164</w:t>
      </w:r>
      <w:r w:rsidR="008F2B7F" w:rsidRPr="005B5483">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w:t>
      </w:r>
      <w:r w:rsidR="008F2B7F" w:rsidRPr="005B5483">
        <w:rPr>
          <w:rStyle w:val="instancename"/>
          <w:rFonts w:ascii="Arial" w:hAnsi="Arial" w:cs="Arial"/>
          <w:b/>
          <w:sz w:val="24"/>
          <w:szCs w:val="24"/>
          <w:u w:val="single"/>
          <w:shd w:val="clear" w:color="auto" w:fill="FFFFFF"/>
        </w:rPr>
        <w:t xml:space="preserve"> </w:t>
      </w:r>
      <w:r w:rsidR="00FD4EE8">
        <w:rPr>
          <w:rStyle w:val="instancename"/>
          <w:rFonts w:ascii="Arial" w:hAnsi="Arial" w:cs="Arial"/>
          <w:b/>
          <w:sz w:val="24"/>
          <w:szCs w:val="24"/>
          <w:u w:val="single"/>
          <w:shd w:val="clear" w:color="auto" w:fill="FFFFFF"/>
        </w:rPr>
        <w:t>Unit 3</w:t>
      </w:r>
      <w:r w:rsidR="000A4F15" w:rsidRPr="005B5483">
        <w:rPr>
          <w:rStyle w:val="instancename"/>
          <w:rFonts w:ascii="Arial" w:hAnsi="Arial" w:cs="Arial"/>
          <w:b/>
          <w:sz w:val="24"/>
          <w:szCs w:val="24"/>
          <w:u w:val="single"/>
          <w:shd w:val="clear" w:color="auto" w:fill="FFFFFF"/>
        </w:rPr>
        <w:t xml:space="preserve"> </w:t>
      </w:r>
      <w:r w:rsidR="00586441" w:rsidRPr="005B5483">
        <w:rPr>
          <w:rStyle w:val="instancename"/>
          <w:rFonts w:ascii="Arial" w:hAnsi="Arial" w:cs="Arial"/>
          <w:b/>
          <w:sz w:val="24"/>
          <w:szCs w:val="24"/>
          <w:u w:val="single"/>
          <w:shd w:val="clear" w:color="auto" w:fill="FFFFFF"/>
        </w:rPr>
        <w:t xml:space="preserve">Submit </w:t>
      </w:r>
      <w:r w:rsidR="000A4F15" w:rsidRPr="005B5483">
        <w:rPr>
          <w:rStyle w:val="instancename"/>
          <w:rFonts w:ascii="Arial" w:hAnsi="Arial" w:cs="Arial"/>
          <w:b/>
          <w:sz w:val="24"/>
          <w:szCs w:val="24"/>
          <w:u w:val="single"/>
          <w:shd w:val="clear" w:color="auto" w:fill="FFFFFF"/>
        </w:rPr>
        <w:t>Assignment</w:t>
      </w:r>
      <w:r w:rsidR="000A4F15" w:rsidRPr="005B5483">
        <w:rPr>
          <w:rFonts w:ascii="Arial" w:hAnsi="Arial" w:cs="Arial"/>
          <w:sz w:val="24"/>
          <w:szCs w:val="24"/>
        </w:rPr>
        <w:t>” activity for grading.</w:t>
      </w:r>
      <w:r w:rsidR="000A4F15" w:rsidRPr="001A771B">
        <w:rPr>
          <w:rFonts w:ascii="Arial" w:hAnsi="Arial" w:cs="Arial"/>
          <w:sz w:val="24"/>
          <w:szCs w:val="24"/>
        </w:rPr>
        <w:t xml:space="preserve">    </w:t>
      </w:r>
    </w:p>
    <w:p w14:paraId="0CC73D74" w14:textId="77777777" w:rsidR="005B5483" w:rsidRDefault="005B5483" w:rsidP="005B5483">
      <w:r>
        <w:br w:type="page"/>
      </w:r>
    </w:p>
    <w:p w14:paraId="528D4103" w14:textId="77777777" w:rsidR="009E1775" w:rsidRPr="009E1775" w:rsidRDefault="009E1775" w:rsidP="00066062">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lastRenderedPageBreak/>
        <w:t xml:space="preserve">1.  </w:t>
      </w:r>
      <w:r w:rsidR="001A0D94">
        <w:rPr>
          <w:rFonts w:ascii="Arial" w:hAnsi="Arial" w:cs="Arial"/>
          <w:b/>
          <w:bCs/>
          <w:color w:val="000000"/>
          <w:sz w:val="24"/>
          <w:szCs w:val="24"/>
        </w:rPr>
        <w:t>Python Relational Operators</w:t>
      </w:r>
    </w:p>
    <w:p w14:paraId="100400EF" w14:textId="3BB5A16A" w:rsidR="00066462" w:rsidRDefault="001A0D94" w:rsidP="00066462">
      <w:pPr>
        <w:pStyle w:val="ListParagraph"/>
        <w:numPr>
          <w:ilvl w:val="0"/>
          <w:numId w:val="5"/>
        </w:numPr>
        <w:autoSpaceDE w:val="0"/>
        <w:autoSpaceDN w:val="0"/>
        <w:adjustRightInd w:val="0"/>
        <w:spacing w:before="100" w:after="100" w:line="240" w:lineRule="auto"/>
        <w:rPr>
          <w:rFonts w:ascii="Arial" w:hAnsi="Arial" w:cs="Arial"/>
          <w:szCs w:val="24"/>
        </w:rPr>
      </w:pPr>
      <w:r>
        <w:rPr>
          <w:rFonts w:ascii="Arial" w:hAnsi="Arial" w:cs="Arial"/>
          <w:szCs w:val="24"/>
        </w:rPr>
        <w:t xml:space="preserve">In Python what </w:t>
      </w:r>
      <w:r w:rsidR="0055757A">
        <w:rPr>
          <w:rFonts w:ascii="Arial" w:hAnsi="Arial" w:cs="Arial"/>
          <w:szCs w:val="24"/>
        </w:rPr>
        <w:t>comparison operator</w:t>
      </w:r>
      <w:r>
        <w:rPr>
          <w:rFonts w:ascii="Arial" w:hAnsi="Arial" w:cs="Arial"/>
          <w:szCs w:val="24"/>
        </w:rPr>
        <w:t xml:space="preserve"> stands for “Equal to”?</w:t>
      </w:r>
    </w:p>
    <w:p w14:paraId="41FE2351" w14:textId="4D9DC306" w:rsidR="001F0D3E" w:rsidRDefault="001F0D3E" w:rsidP="001F0D3E">
      <w:pPr>
        <w:pStyle w:val="ListParagraph"/>
        <w:autoSpaceDE w:val="0"/>
        <w:autoSpaceDN w:val="0"/>
        <w:adjustRightInd w:val="0"/>
        <w:spacing w:before="100" w:after="100" w:line="240" w:lineRule="auto"/>
        <w:rPr>
          <w:rFonts w:ascii="Arial" w:hAnsi="Arial" w:cs="Arial"/>
          <w:szCs w:val="24"/>
        </w:rPr>
      </w:pPr>
    </w:p>
    <w:p w14:paraId="384FACE6" w14:textId="07B58EE5" w:rsidR="001F0D3E" w:rsidRDefault="001F0D3E" w:rsidP="001F0D3E">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The “==” comparison operator returns true if the comparisons are equal.</w:t>
      </w:r>
    </w:p>
    <w:p w14:paraId="04A4996F" w14:textId="77777777" w:rsidR="008A245D" w:rsidRPr="008A245D" w:rsidRDefault="008A245D" w:rsidP="008A245D">
      <w:pPr>
        <w:pStyle w:val="ListParagraph"/>
        <w:autoSpaceDE w:val="0"/>
        <w:autoSpaceDN w:val="0"/>
        <w:adjustRightInd w:val="0"/>
        <w:spacing w:before="100" w:after="100" w:line="240" w:lineRule="auto"/>
        <w:rPr>
          <w:rFonts w:ascii="Arial" w:hAnsi="Arial" w:cs="Arial"/>
          <w:szCs w:val="24"/>
        </w:rPr>
      </w:pPr>
    </w:p>
    <w:p w14:paraId="399EEB2D" w14:textId="02D90E9F" w:rsidR="001A0D94" w:rsidRDefault="001A0D94" w:rsidP="001A0D94">
      <w:pPr>
        <w:pStyle w:val="ListParagraph"/>
        <w:numPr>
          <w:ilvl w:val="0"/>
          <w:numId w:val="5"/>
        </w:numPr>
        <w:autoSpaceDE w:val="0"/>
        <w:autoSpaceDN w:val="0"/>
        <w:adjustRightInd w:val="0"/>
        <w:spacing w:before="100" w:after="100" w:line="240" w:lineRule="auto"/>
        <w:rPr>
          <w:rFonts w:ascii="Arial" w:hAnsi="Arial" w:cs="Arial"/>
          <w:szCs w:val="24"/>
        </w:rPr>
      </w:pPr>
      <w:r>
        <w:rPr>
          <w:rFonts w:ascii="Arial" w:hAnsi="Arial" w:cs="Arial"/>
          <w:szCs w:val="24"/>
        </w:rPr>
        <w:t>In</w:t>
      </w:r>
      <w:r w:rsidR="00066062">
        <w:rPr>
          <w:rFonts w:ascii="Arial" w:hAnsi="Arial" w:cs="Arial"/>
          <w:szCs w:val="24"/>
        </w:rPr>
        <w:t xml:space="preserve"> Python what </w:t>
      </w:r>
      <w:r w:rsidR="0055757A">
        <w:rPr>
          <w:rFonts w:ascii="Arial" w:hAnsi="Arial" w:cs="Arial"/>
          <w:szCs w:val="24"/>
        </w:rPr>
        <w:t>comparison operator</w:t>
      </w:r>
      <w:r>
        <w:rPr>
          <w:rFonts w:ascii="Arial" w:hAnsi="Arial" w:cs="Arial"/>
          <w:szCs w:val="24"/>
        </w:rPr>
        <w:t xml:space="preserve"> stands for “Not equal to”?</w:t>
      </w:r>
    </w:p>
    <w:p w14:paraId="5C12A34E" w14:textId="520FD45C" w:rsidR="001F0D3E" w:rsidRDefault="001F0D3E" w:rsidP="001F0D3E">
      <w:pPr>
        <w:pStyle w:val="ListParagraph"/>
        <w:autoSpaceDE w:val="0"/>
        <w:autoSpaceDN w:val="0"/>
        <w:adjustRightInd w:val="0"/>
        <w:spacing w:before="100" w:after="100" w:line="240" w:lineRule="auto"/>
        <w:rPr>
          <w:rFonts w:ascii="Arial" w:hAnsi="Arial" w:cs="Arial"/>
          <w:szCs w:val="24"/>
        </w:rPr>
      </w:pPr>
    </w:p>
    <w:p w14:paraId="4452A2EA" w14:textId="52F82761" w:rsidR="001F0D3E" w:rsidRDefault="001F0D3E" w:rsidP="001F0D3E">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 xml:space="preserve">The </w:t>
      </w:r>
      <w:proofErr w:type="gramStart"/>
      <w:r>
        <w:rPr>
          <w:rFonts w:ascii="Arial" w:hAnsi="Arial" w:cs="Arial"/>
          <w:szCs w:val="24"/>
        </w:rPr>
        <w:t>“</w:t>
      </w:r>
      <w:r>
        <w:rPr>
          <w:rFonts w:ascii="Arial" w:hAnsi="Arial" w:cs="Arial"/>
          <w:szCs w:val="24"/>
        </w:rPr>
        <w:t>!</w:t>
      </w:r>
      <w:r>
        <w:rPr>
          <w:rFonts w:ascii="Arial" w:hAnsi="Arial" w:cs="Arial"/>
          <w:szCs w:val="24"/>
        </w:rPr>
        <w:t>=</w:t>
      </w:r>
      <w:proofErr w:type="gramEnd"/>
      <w:r>
        <w:rPr>
          <w:rFonts w:ascii="Arial" w:hAnsi="Arial" w:cs="Arial"/>
          <w:szCs w:val="24"/>
        </w:rPr>
        <w:t xml:space="preserve">” comparison operator returns true if the comparisons are </w:t>
      </w:r>
      <w:r>
        <w:rPr>
          <w:rFonts w:ascii="Arial" w:hAnsi="Arial" w:cs="Arial"/>
          <w:szCs w:val="24"/>
        </w:rPr>
        <w:t xml:space="preserve">not </w:t>
      </w:r>
      <w:r>
        <w:rPr>
          <w:rFonts w:ascii="Arial" w:hAnsi="Arial" w:cs="Arial"/>
          <w:szCs w:val="24"/>
        </w:rPr>
        <w:t>equal.</w:t>
      </w:r>
    </w:p>
    <w:p w14:paraId="20B0EB80" w14:textId="107BDB60" w:rsidR="00E520B4" w:rsidRPr="00751666" w:rsidRDefault="009E1775" w:rsidP="00066062">
      <w:pPr>
        <w:autoSpaceDE w:val="0"/>
        <w:autoSpaceDN w:val="0"/>
        <w:adjustRightInd w:val="0"/>
        <w:spacing w:before="300" w:after="300" w:line="240" w:lineRule="auto"/>
        <w:outlineLvl w:val="0"/>
        <w:rPr>
          <w:rFonts w:ascii="Arial" w:hAnsi="Arial" w:cs="Arial"/>
          <w:b/>
          <w:sz w:val="24"/>
          <w:szCs w:val="24"/>
        </w:rPr>
      </w:pPr>
      <w:r w:rsidRPr="00751666">
        <w:rPr>
          <w:rFonts w:ascii="Arial" w:hAnsi="Arial" w:cs="Arial"/>
          <w:b/>
          <w:bCs/>
          <w:color w:val="000000"/>
          <w:sz w:val="24"/>
          <w:szCs w:val="24"/>
        </w:rPr>
        <w:t xml:space="preserve">2.  </w:t>
      </w:r>
      <w:r w:rsidR="00EB1CA9">
        <w:rPr>
          <w:rFonts w:ascii="Arial" w:hAnsi="Arial" w:cs="Arial"/>
          <w:b/>
          <w:bCs/>
          <w:color w:val="000000"/>
          <w:sz w:val="24"/>
          <w:szCs w:val="24"/>
        </w:rPr>
        <w:t>Comparisons (Flow Control)</w:t>
      </w:r>
    </w:p>
    <w:p w14:paraId="512C8A9E" w14:textId="2CD8F63D" w:rsidR="00303AA0" w:rsidRDefault="00303AA0" w:rsidP="00AC7DB3">
      <w:pPr>
        <w:pStyle w:val="ListParagraph"/>
        <w:numPr>
          <w:ilvl w:val="0"/>
          <w:numId w:val="4"/>
        </w:numPr>
        <w:autoSpaceDE w:val="0"/>
        <w:autoSpaceDN w:val="0"/>
        <w:adjustRightInd w:val="0"/>
        <w:spacing w:before="100" w:after="100" w:line="240" w:lineRule="auto"/>
        <w:rPr>
          <w:rFonts w:ascii="Arial" w:hAnsi="Arial" w:cs="Arial"/>
          <w:szCs w:val="24"/>
        </w:rPr>
      </w:pPr>
      <w:r w:rsidRPr="008E2F74">
        <w:rPr>
          <w:rFonts w:ascii="Arial" w:hAnsi="Arial" w:cs="Arial"/>
          <w:szCs w:val="24"/>
        </w:rPr>
        <w:t>Start the PyCharm</w:t>
      </w:r>
      <w:r w:rsidR="003063F7">
        <w:rPr>
          <w:rFonts w:ascii="Arial" w:hAnsi="Arial" w:cs="Arial"/>
          <w:szCs w:val="24"/>
        </w:rPr>
        <w:t xml:space="preserve"> </w:t>
      </w:r>
      <w:r w:rsidRPr="008E2F74">
        <w:rPr>
          <w:rFonts w:ascii="Arial" w:hAnsi="Arial" w:cs="Arial"/>
          <w:szCs w:val="24"/>
        </w:rPr>
        <w:t xml:space="preserve">IDE.  Select “File-&gt;New Project” on the next screen.  </w:t>
      </w:r>
      <w:r w:rsidR="003063F7">
        <w:rPr>
          <w:rFonts w:ascii="Arial" w:hAnsi="Arial" w:cs="Arial"/>
          <w:szCs w:val="24"/>
        </w:rPr>
        <w:t>U</w:t>
      </w:r>
      <w:r w:rsidRPr="008E2F74">
        <w:rPr>
          <w:rFonts w:ascii="Arial" w:hAnsi="Arial" w:cs="Arial"/>
          <w:szCs w:val="24"/>
        </w:rPr>
        <w:t>nder “Location” change the word “untitled” to “</w:t>
      </w:r>
      <w:r w:rsidR="00FD4EE8" w:rsidRPr="008E2F74">
        <w:rPr>
          <w:rFonts w:ascii="Arial" w:hAnsi="Arial" w:cs="Arial"/>
          <w:szCs w:val="24"/>
        </w:rPr>
        <w:t>Unit3</w:t>
      </w:r>
      <w:r w:rsidRPr="008E2F74">
        <w:rPr>
          <w:rFonts w:ascii="Arial" w:hAnsi="Arial" w:cs="Arial"/>
          <w:szCs w:val="24"/>
        </w:rPr>
        <w:t xml:space="preserve">”.  Then click the “Create” button.  </w:t>
      </w:r>
      <w:bookmarkStart w:id="0" w:name="_GoBack"/>
      <w:bookmarkEnd w:id="0"/>
    </w:p>
    <w:p w14:paraId="6BBC0A1D" w14:textId="77777777" w:rsidR="008E2F74" w:rsidRPr="008E2F74" w:rsidRDefault="008E2F74" w:rsidP="008E2F74">
      <w:pPr>
        <w:pStyle w:val="ListParagraph"/>
        <w:autoSpaceDE w:val="0"/>
        <w:autoSpaceDN w:val="0"/>
        <w:adjustRightInd w:val="0"/>
        <w:spacing w:before="100" w:after="100" w:line="240" w:lineRule="auto"/>
        <w:rPr>
          <w:rFonts w:ascii="Arial" w:hAnsi="Arial" w:cs="Arial"/>
          <w:szCs w:val="24"/>
        </w:rPr>
      </w:pPr>
    </w:p>
    <w:p w14:paraId="0D31608E" w14:textId="61333182" w:rsidR="00446807" w:rsidRPr="00446807" w:rsidRDefault="00303AA0" w:rsidP="00446807">
      <w:pPr>
        <w:pStyle w:val="ListParagraph"/>
        <w:numPr>
          <w:ilvl w:val="0"/>
          <w:numId w:val="4"/>
        </w:numPr>
        <w:autoSpaceDE w:val="0"/>
        <w:autoSpaceDN w:val="0"/>
        <w:adjustRightInd w:val="0"/>
        <w:spacing w:before="100" w:after="100" w:line="240" w:lineRule="auto"/>
        <w:rPr>
          <w:rFonts w:ascii="Arial" w:hAnsi="Arial" w:cs="Arial"/>
          <w:szCs w:val="24"/>
        </w:rPr>
      </w:pPr>
      <w:r>
        <w:rPr>
          <w:rFonts w:ascii="Arial" w:hAnsi="Arial" w:cs="Arial"/>
          <w:szCs w:val="24"/>
        </w:rPr>
        <w:t>H</w:t>
      </w:r>
      <w:r w:rsidRPr="008A245D">
        <w:rPr>
          <w:rFonts w:ascii="Arial" w:hAnsi="Arial" w:cs="Arial"/>
          <w:szCs w:val="24"/>
        </w:rPr>
        <w:t>ighli</w:t>
      </w:r>
      <w:r>
        <w:rPr>
          <w:rFonts w:ascii="Arial" w:hAnsi="Arial" w:cs="Arial"/>
          <w:szCs w:val="24"/>
        </w:rPr>
        <w:t>ght your project “</w:t>
      </w:r>
      <w:r w:rsidR="00FD4EE8">
        <w:rPr>
          <w:rFonts w:ascii="Arial" w:hAnsi="Arial" w:cs="Arial"/>
          <w:szCs w:val="24"/>
        </w:rPr>
        <w:t>Unit3</w:t>
      </w:r>
      <w:r w:rsidRPr="008A245D">
        <w:rPr>
          <w:rFonts w:ascii="Arial" w:hAnsi="Arial" w:cs="Arial"/>
          <w:szCs w:val="24"/>
        </w:rPr>
        <w:t>” then right click.  When you right click a menu will appear, from this menu select New-&gt;Python File.  Then a dialog box will appear, in the “Name” field of the dialog box type “</w:t>
      </w:r>
      <w:r w:rsidR="001A0D94">
        <w:rPr>
          <w:rFonts w:ascii="Arial" w:hAnsi="Arial" w:cs="Arial"/>
          <w:szCs w:val="24"/>
        </w:rPr>
        <w:t>Simple</w:t>
      </w:r>
      <w:r w:rsidR="003F2E50">
        <w:rPr>
          <w:rFonts w:ascii="Arial" w:hAnsi="Arial" w:cs="Arial"/>
          <w:szCs w:val="24"/>
        </w:rPr>
        <w:t>Comparison</w:t>
      </w:r>
      <w:r w:rsidRPr="008A245D">
        <w:rPr>
          <w:rFonts w:ascii="Arial" w:hAnsi="Arial" w:cs="Arial"/>
          <w:szCs w:val="24"/>
        </w:rPr>
        <w:t xml:space="preserve">.py”.  </w:t>
      </w:r>
    </w:p>
    <w:p w14:paraId="783F2F52" w14:textId="77777777" w:rsidR="008A245D" w:rsidRPr="008A245D" w:rsidRDefault="008A245D" w:rsidP="008A245D">
      <w:pPr>
        <w:pStyle w:val="ListParagraph"/>
        <w:autoSpaceDE w:val="0"/>
        <w:autoSpaceDN w:val="0"/>
        <w:adjustRightInd w:val="0"/>
        <w:spacing w:before="100" w:after="100" w:line="240" w:lineRule="auto"/>
        <w:rPr>
          <w:rFonts w:ascii="Arial" w:hAnsi="Arial" w:cs="Arial"/>
          <w:szCs w:val="24"/>
        </w:rPr>
      </w:pPr>
    </w:p>
    <w:p w14:paraId="1DE7F1F5" w14:textId="35AB60F8" w:rsidR="00446807" w:rsidRPr="00446807" w:rsidRDefault="00460247" w:rsidP="00446807">
      <w:pPr>
        <w:pStyle w:val="ListParagraph"/>
        <w:numPr>
          <w:ilvl w:val="0"/>
          <w:numId w:val="4"/>
        </w:numPr>
        <w:autoSpaceDE w:val="0"/>
        <w:autoSpaceDN w:val="0"/>
        <w:adjustRightInd w:val="0"/>
        <w:spacing w:before="100" w:after="100" w:line="240" w:lineRule="auto"/>
        <w:rPr>
          <w:rFonts w:ascii="Arial" w:hAnsi="Arial" w:cs="Arial"/>
          <w:i/>
          <w:szCs w:val="24"/>
        </w:rPr>
      </w:pPr>
      <w:r>
        <w:rPr>
          <w:rFonts w:ascii="Arial" w:hAnsi="Arial" w:cs="Arial"/>
          <w:szCs w:val="24"/>
        </w:rPr>
        <w:t xml:space="preserve">Within your </w:t>
      </w:r>
      <w:r w:rsidR="00E668A3">
        <w:rPr>
          <w:rFonts w:ascii="Arial" w:hAnsi="Arial" w:cs="Arial"/>
          <w:szCs w:val="24"/>
        </w:rPr>
        <w:t>SimpleComparison</w:t>
      </w:r>
      <w:r w:rsidR="008C589A">
        <w:rPr>
          <w:rFonts w:ascii="Arial" w:hAnsi="Arial" w:cs="Arial"/>
          <w:szCs w:val="24"/>
        </w:rPr>
        <w:t>.py</w:t>
      </w:r>
      <w:r>
        <w:rPr>
          <w:rFonts w:ascii="Arial" w:hAnsi="Arial" w:cs="Arial"/>
          <w:szCs w:val="24"/>
        </w:rPr>
        <w:t xml:space="preserve"> file, </w:t>
      </w:r>
      <w:r w:rsidR="00C50EEB">
        <w:rPr>
          <w:rFonts w:ascii="Arial" w:hAnsi="Arial" w:cs="Arial"/>
          <w:szCs w:val="24"/>
        </w:rPr>
        <w:t>import the ‘random’ module to generate a random number between 1 and 10.</w:t>
      </w:r>
    </w:p>
    <w:p w14:paraId="0AB3C7D7" w14:textId="77777777" w:rsidR="00446807" w:rsidRPr="00446807" w:rsidRDefault="00446807" w:rsidP="00446807">
      <w:pPr>
        <w:autoSpaceDE w:val="0"/>
        <w:autoSpaceDN w:val="0"/>
        <w:adjustRightInd w:val="0"/>
        <w:spacing w:after="0" w:line="240" w:lineRule="auto"/>
        <w:rPr>
          <w:rFonts w:ascii="Arial" w:hAnsi="Arial" w:cs="Arial"/>
          <w:szCs w:val="24"/>
        </w:rPr>
      </w:pPr>
    </w:p>
    <w:p w14:paraId="2AA6EEB3" w14:textId="216C3866" w:rsidR="008A245D" w:rsidRPr="00EB1CA9" w:rsidRDefault="00446807" w:rsidP="00446807">
      <w:pPr>
        <w:pStyle w:val="ListParagraph"/>
        <w:numPr>
          <w:ilvl w:val="0"/>
          <w:numId w:val="4"/>
        </w:numPr>
        <w:autoSpaceDE w:val="0"/>
        <w:autoSpaceDN w:val="0"/>
        <w:adjustRightInd w:val="0"/>
        <w:spacing w:after="0" w:line="240" w:lineRule="auto"/>
        <w:rPr>
          <w:rFonts w:ascii="Arial" w:hAnsi="Arial" w:cs="Arial"/>
          <w:szCs w:val="24"/>
        </w:rPr>
      </w:pPr>
      <w:r w:rsidRPr="00EB1CA9">
        <w:rPr>
          <w:rFonts w:ascii="Arial" w:hAnsi="Arial" w:cs="Arial"/>
          <w:szCs w:val="24"/>
        </w:rPr>
        <w:t>Next you will utilize what you have learned within the flow control chapter in our book to have a user guess the random number that is created.  The script will need to output to the user when they have guessed the number incorrectly, as well as output to the user to congratulate them when they have guessed the number correctly.</w:t>
      </w:r>
    </w:p>
    <w:p w14:paraId="11E770EB" w14:textId="77777777" w:rsidR="00EB1CA9" w:rsidRPr="00EB1CA9" w:rsidRDefault="00EB1CA9" w:rsidP="00EB1CA9">
      <w:pPr>
        <w:autoSpaceDE w:val="0"/>
        <w:autoSpaceDN w:val="0"/>
        <w:adjustRightInd w:val="0"/>
        <w:spacing w:after="0" w:line="240" w:lineRule="auto"/>
        <w:rPr>
          <w:rFonts w:ascii="Arial" w:hAnsi="Arial" w:cs="Arial"/>
          <w:szCs w:val="24"/>
        </w:rPr>
      </w:pPr>
    </w:p>
    <w:p w14:paraId="3B2EEA83" w14:textId="002EDED1" w:rsidR="00EB1CA9" w:rsidRDefault="00EB1CA9" w:rsidP="00446807">
      <w:pPr>
        <w:pStyle w:val="ListParagraph"/>
        <w:numPr>
          <w:ilvl w:val="0"/>
          <w:numId w:val="4"/>
        </w:numPr>
        <w:autoSpaceDE w:val="0"/>
        <w:autoSpaceDN w:val="0"/>
        <w:adjustRightInd w:val="0"/>
        <w:spacing w:after="0" w:line="240" w:lineRule="auto"/>
        <w:rPr>
          <w:rFonts w:ascii="Arial" w:hAnsi="Arial" w:cs="Arial"/>
          <w:szCs w:val="24"/>
        </w:rPr>
      </w:pPr>
      <w:r w:rsidRPr="00EB1CA9">
        <w:rPr>
          <w:rFonts w:ascii="Arial" w:hAnsi="Arial" w:cs="Arial"/>
          <w:szCs w:val="24"/>
        </w:rPr>
        <w:t>For your script, you w</w:t>
      </w:r>
      <w:r>
        <w:rPr>
          <w:rFonts w:ascii="Arial" w:hAnsi="Arial" w:cs="Arial"/>
          <w:szCs w:val="24"/>
        </w:rPr>
        <w:t>ill need to provide a screenshot showing your completed script, as well as submit it in a text file, along with this document.</w:t>
      </w:r>
    </w:p>
    <w:p w14:paraId="3291CB42" w14:textId="240189A0" w:rsidR="00F63E3E" w:rsidRDefault="00F63E3E" w:rsidP="00F63E3E">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t>3</w:t>
      </w:r>
      <w:r w:rsidRPr="00751666">
        <w:rPr>
          <w:rFonts w:ascii="Arial" w:hAnsi="Arial" w:cs="Arial"/>
          <w:b/>
          <w:bCs/>
          <w:color w:val="000000"/>
          <w:sz w:val="24"/>
          <w:szCs w:val="24"/>
        </w:rPr>
        <w:t xml:space="preserve">.  </w:t>
      </w:r>
      <w:r>
        <w:rPr>
          <w:rFonts w:ascii="Arial" w:hAnsi="Arial" w:cs="Arial"/>
          <w:b/>
          <w:bCs/>
          <w:color w:val="000000"/>
          <w:sz w:val="24"/>
          <w:szCs w:val="24"/>
        </w:rPr>
        <w:t>Multiple Decisions</w:t>
      </w:r>
    </w:p>
    <w:p w14:paraId="1F94C6EF" w14:textId="3A4B7806" w:rsidR="00F63E3E" w:rsidRDefault="00F63E3E" w:rsidP="0007684D">
      <w:pPr>
        <w:pStyle w:val="ListParagraph"/>
        <w:numPr>
          <w:ilvl w:val="0"/>
          <w:numId w:val="6"/>
        </w:numPr>
        <w:autoSpaceDE w:val="0"/>
        <w:autoSpaceDN w:val="0"/>
        <w:adjustRightInd w:val="0"/>
        <w:spacing w:before="100" w:after="100" w:line="240" w:lineRule="auto"/>
        <w:rPr>
          <w:rFonts w:ascii="Arial" w:hAnsi="Arial" w:cs="Arial"/>
          <w:szCs w:val="24"/>
        </w:rPr>
      </w:pPr>
      <w:r w:rsidRPr="008E2F74">
        <w:rPr>
          <w:rFonts w:ascii="Arial" w:hAnsi="Arial" w:cs="Arial"/>
          <w:szCs w:val="24"/>
        </w:rPr>
        <w:t xml:space="preserve">Highlight your project “Unit3” then right click.  When you right click a menu will appear, from this menu select New-&gt;Python File.  Then a dialog box will appear, in the “Name” field of the dialog box type “MultipleComparisons.py”.  </w:t>
      </w:r>
    </w:p>
    <w:p w14:paraId="7C48565E" w14:textId="77777777" w:rsidR="008E2F74" w:rsidRPr="008E2F74" w:rsidRDefault="008E2F74" w:rsidP="008E2F74">
      <w:pPr>
        <w:pStyle w:val="ListParagraph"/>
        <w:autoSpaceDE w:val="0"/>
        <w:autoSpaceDN w:val="0"/>
        <w:adjustRightInd w:val="0"/>
        <w:spacing w:before="100" w:after="100" w:line="240" w:lineRule="auto"/>
        <w:rPr>
          <w:rFonts w:ascii="Arial" w:hAnsi="Arial" w:cs="Arial"/>
          <w:szCs w:val="24"/>
        </w:rPr>
      </w:pPr>
    </w:p>
    <w:p w14:paraId="29A090A6" w14:textId="77777777" w:rsidR="00F63E3E" w:rsidRDefault="00F63E3E" w:rsidP="00F63E3E">
      <w:pPr>
        <w:pStyle w:val="ListParagraph"/>
        <w:numPr>
          <w:ilvl w:val="0"/>
          <w:numId w:val="6"/>
        </w:numPr>
        <w:autoSpaceDE w:val="0"/>
        <w:autoSpaceDN w:val="0"/>
        <w:adjustRightInd w:val="0"/>
        <w:spacing w:before="100" w:after="100" w:line="240" w:lineRule="auto"/>
        <w:rPr>
          <w:rFonts w:ascii="Arial" w:hAnsi="Arial" w:cs="Arial"/>
          <w:szCs w:val="24"/>
        </w:rPr>
      </w:pPr>
      <w:r>
        <w:rPr>
          <w:rFonts w:ascii="Arial" w:hAnsi="Arial" w:cs="Arial"/>
          <w:szCs w:val="24"/>
        </w:rPr>
        <w:t>Within your MultipleComparisons</w:t>
      </w:r>
      <w:r w:rsidRPr="008C589A">
        <w:rPr>
          <w:rFonts w:ascii="Arial" w:hAnsi="Arial" w:cs="Arial"/>
          <w:szCs w:val="24"/>
        </w:rPr>
        <w:t>.py</w:t>
      </w:r>
      <w:r>
        <w:rPr>
          <w:rFonts w:ascii="Arial" w:hAnsi="Arial" w:cs="Arial"/>
          <w:szCs w:val="24"/>
        </w:rPr>
        <w:t xml:space="preserve"> file, ask for input from a user to have them enter their name.  Then within your Python script check to see if the input from the user is equal to the name “Bob”, if the user does not enter the name “Bob” then return, “Your name is not Bob go away!”  </w:t>
      </w:r>
    </w:p>
    <w:p w14:paraId="0FD9F145" w14:textId="77777777" w:rsidR="00F63E3E" w:rsidRPr="00450575" w:rsidRDefault="00F63E3E" w:rsidP="00F63E3E">
      <w:pPr>
        <w:pStyle w:val="ListParagraph"/>
        <w:rPr>
          <w:rFonts w:ascii="Arial" w:hAnsi="Arial" w:cs="Arial"/>
          <w:szCs w:val="24"/>
        </w:rPr>
      </w:pPr>
    </w:p>
    <w:p w14:paraId="3709AA0D" w14:textId="23E61B7A" w:rsidR="00F63E3E" w:rsidRDefault="00F63E3E" w:rsidP="00F63E3E">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Else if the user does enter the name “Bob” you will then ask the user to input their password.  If their password does not equal “pass123” then you will return, “</w:t>
      </w:r>
      <w:r w:rsidR="00086B47" w:rsidRPr="00086B47">
        <w:rPr>
          <w:rFonts w:ascii="Arial" w:hAnsi="Arial" w:cs="Arial"/>
          <w:szCs w:val="24"/>
        </w:rPr>
        <w:t>You have enter</w:t>
      </w:r>
      <w:r w:rsidR="003063F7">
        <w:rPr>
          <w:rFonts w:ascii="Arial" w:hAnsi="Arial" w:cs="Arial"/>
          <w:szCs w:val="24"/>
        </w:rPr>
        <w:t>ed</w:t>
      </w:r>
      <w:r w:rsidR="00086B47" w:rsidRPr="00086B47">
        <w:rPr>
          <w:rFonts w:ascii="Arial" w:hAnsi="Arial" w:cs="Arial"/>
          <w:szCs w:val="24"/>
        </w:rPr>
        <w:t xml:space="preserve"> the wrong password, go away</w:t>
      </w:r>
      <w:r w:rsidR="00086B47">
        <w:rPr>
          <w:rFonts w:ascii="Arial" w:hAnsi="Arial" w:cs="Arial"/>
          <w:szCs w:val="24"/>
        </w:rPr>
        <w:t>!</w:t>
      </w:r>
      <w:r>
        <w:rPr>
          <w:rFonts w:ascii="Arial" w:hAnsi="Arial" w:cs="Arial"/>
          <w:szCs w:val="24"/>
        </w:rPr>
        <w:t>”  {**Note: there are certainly much better ways to take password input from a user, but we can cover that at a later time!}</w:t>
      </w:r>
    </w:p>
    <w:p w14:paraId="08CD813A" w14:textId="77777777" w:rsidR="00F63E3E" w:rsidRDefault="00F63E3E" w:rsidP="00F63E3E">
      <w:pPr>
        <w:pStyle w:val="ListParagraph"/>
        <w:autoSpaceDE w:val="0"/>
        <w:autoSpaceDN w:val="0"/>
        <w:adjustRightInd w:val="0"/>
        <w:spacing w:before="100" w:after="100" w:line="240" w:lineRule="auto"/>
        <w:rPr>
          <w:rFonts w:ascii="Arial" w:hAnsi="Arial" w:cs="Arial"/>
          <w:szCs w:val="24"/>
        </w:rPr>
      </w:pPr>
    </w:p>
    <w:p w14:paraId="2126A329" w14:textId="7E264C54" w:rsidR="00F63E3E" w:rsidRDefault="00F63E3E" w:rsidP="00F63E3E">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 xml:space="preserve">Else if they do enter the correct password, then you will return to the user, “User Bob, your access has been granted, enjoy your day!”  </w:t>
      </w:r>
    </w:p>
    <w:p w14:paraId="1E4B4035" w14:textId="77777777" w:rsidR="008E2F74" w:rsidRDefault="008E2F74" w:rsidP="00F63E3E">
      <w:pPr>
        <w:pStyle w:val="ListParagraph"/>
        <w:autoSpaceDE w:val="0"/>
        <w:autoSpaceDN w:val="0"/>
        <w:adjustRightInd w:val="0"/>
        <w:spacing w:before="100" w:after="100" w:line="240" w:lineRule="auto"/>
        <w:rPr>
          <w:rFonts w:ascii="Arial" w:hAnsi="Arial" w:cs="Arial"/>
          <w:szCs w:val="24"/>
        </w:rPr>
      </w:pPr>
    </w:p>
    <w:p w14:paraId="6F09CB84" w14:textId="77777777" w:rsidR="00F63E3E" w:rsidRDefault="00F63E3E" w:rsidP="00F63E3E">
      <w:pPr>
        <w:pStyle w:val="ListParagraph"/>
        <w:numPr>
          <w:ilvl w:val="0"/>
          <w:numId w:val="9"/>
        </w:numPr>
        <w:autoSpaceDE w:val="0"/>
        <w:autoSpaceDN w:val="0"/>
        <w:adjustRightInd w:val="0"/>
        <w:spacing w:after="0" w:line="240" w:lineRule="auto"/>
        <w:rPr>
          <w:rFonts w:ascii="Arial" w:hAnsi="Arial" w:cs="Arial"/>
          <w:szCs w:val="24"/>
        </w:rPr>
      </w:pPr>
      <w:r w:rsidRPr="00EB1CA9">
        <w:rPr>
          <w:rFonts w:ascii="Arial" w:hAnsi="Arial" w:cs="Arial"/>
          <w:szCs w:val="24"/>
        </w:rPr>
        <w:lastRenderedPageBreak/>
        <w:t>For your script, you w</w:t>
      </w:r>
      <w:r>
        <w:rPr>
          <w:rFonts w:ascii="Arial" w:hAnsi="Arial" w:cs="Arial"/>
          <w:szCs w:val="24"/>
        </w:rPr>
        <w:t>ill need to provide a screenshot showing your completed script, as well as submit it in a text file, along with this document.</w:t>
      </w:r>
    </w:p>
    <w:sectPr w:rsidR="00F63E3E" w:rsidSect="00666B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A246D" w14:textId="77777777" w:rsidR="00A7169A" w:rsidRDefault="00A7169A" w:rsidP="00F1618A">
      <w:pPr>
        <w:spacing w:after="0" w:line="240" w:lineRule="auto"/>
      </w:pPr>
      <w:r>
        <w:separator/>
      </w:r>
    </w:p>
  </w:endnote>
  <w:endnote w:type="continuationSeparator" w:id="0">
    <w:p w14:paraId="200502F3" w14:textId="77777777" w:rsidR="00A7169A" w:rsidRDefault="00A7169A" w:rsidP="00F1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493DF" w14:textId="77777777" w:rsidR="00A7169A" w:rsidRDefault="00A7169A" w:rsidP="00F1618A">
      <w:pPr>
        <w:spacing w:after="0" w:line="240" w:lineRule="auto"/>
      </w:pPr>
      <w:r>
        <w:separator/>
      </w:r>
    </w:p>
  </w:footnote>
  <w:footnote w:type="continuationSeparator" w:id="0">
    <w:p w14:paraId="50101D6B" w14:textId="77777777" w:rsidR="00A7169A" w:rsidRDefault="00A7169A" w:rsidP="00F16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5Dark"/>
      <w:tblW w:w="5000" w:type="pct"/>
      <w:tblLook w:val="04A0" w:firstRow="1" w:lastRow="0" w:firstColumn="1" w:lastColumn="0" w:noHBand="0" w:noVBand="1"/>
    </w:tblPr>
    <w:tblGrid>
      <w:gridCol w:w="2790"/>
      <w:gridCol w:w="6510"/>
    </w:tblGrid>
    <w:tr w:rsidR="00F1618A" w:rsidRPr="002042E8" w14:paraId="615EB7B2" w14:textId="77777777" w:rsidTr="002A4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pct"/>
        </w:tcPr>
        <w:p w14:paraId="670CD8F4" w14:textId="5A2862D3" w:rsidR="00F1618A" w:rsidRPr="002A4124" w:rsidRDefault="00FD4EE8" w:rsidP="002A4124">
          <w:pPr>
            <w:pStyle w:val="Header"/>
            <w:rPr>
              <w:color w:val="FFFFFF"/>
              <w:sz w:val="24"/>
            </w:rPr>
          </w:pPr>
          <w:r>
            <w:rPr>
              <w:color w:val="FFFFFF"/>
            </w:rPr>
            <w:t>Unit 3</w:t>
          </w:r>
        </w:p>
      </w:tc>
      <w:tc>
        <w:tcPr>
          <w:tcW w:w="4000" w:type="pct"/>
        </w:tcPr>
        <w:p w14:paraId="72EBF68F" w14:textId="77777777" w:rsidR="00F1618A" w:rsidRPr="002042E8" w:rsidRDefault="00053422" w:rsidP="00E520B4">
          <w:pPr>
            <w:pStyle w:val="Header"/>
            <w:jc w:val="right"/>
            <w:cnfStyle w:val="100000000000" w:firstRow="1" w:lastRow="0" w:firstColumn="0" w:lastColumn="0" w:oddVBand="0" w:evenVBand="0" w:oddHBand="0" w:evenHBand="0" w:firstRowFirstColumn="0" w:firstRowLastColumn="0" w:lastRowFirstColumn="0" w:lastRowLastColumn="0"/>
            <w:rPr>
              <w:bCs w:val="0"/>
              <w:color w:val="76923C"/>
              <w:sz w:val="24"/>
              <w:szCs w:val="24"/>
            </w:rPr>
          </w:pPr>
          <w:r>
            <w:rPr>
              <w:rFonts w:cs="Arial"/>
            </w:rPr>
            <w:t>CIS164</w:t>
          </w:r>
          <w:r w:rsidR="00F1618A">
            <w:rPr>
              <w:rFonts w:cs="Arial"/>
            </w:rPr>
            <w:t xml:space="preserve">: </w:t>
          </w:r>
          <w:r>
            <w:rPr>
              <w:rFonts w:cs="Arial"/>
              <w:i/>
            </w:rPr>
            <w:t>Introduction to Scripting Using Python</w:t>
          </w:r>
        </w:p>
      </w:tc>
    </w:tr>
  </w:tbl>
  <w:p w14:paraId="09BA094D" w14:textId="77777777" w:rsidR="00F1618A" w:rsidRDefault="00F16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268C"/>
    <w:multiLevelType w:val="hybridMultilevel"/>
    <w:tmpl w:val="E38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F5695"/>
    <w:multiLevelType w:val="hybridMultilevel"/>
    <w:tmpl w:val="DFB4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B49A2"/>
    <w:multiLevelType w:val="hybridMultilevel"/>
    <w:tmpl w:val="516E48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03F9D"/>
    <w:multiLevelType w:val="hybridMultilevel"/>
    <w:tmpl w:val="D7F8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C2F8D"/>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84467"/>
    <w:multiLevelType w:val="hybridMultilevel"/>
    <w:tmpl w:val="E786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90A64"/>
    <w:multiLevelType w:val="hybridMultilevel"/>
    <w:tmpl w:val="516E48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E5830"/>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106B1"/>
    <w:multiLevelType w:val="hybridMultilevel"/>
    <w:tmpl w:val="E81E470A"/>
    <w:lvl w:ilvl="0" w:tplc="2708DE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5"/>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8A"/>
    <w:rsid w:val="00053422"/>
    <w:rsid w:val="00066062"/>
    <w:rsid w:val="00066462"/>
    <w:rsid w:val="00076D6D"/>
    <w:rsid w:val="00086B47"/>
    <w:rsid w:val="000A4F15"/>
    <w:rsid w:val="000A7C43"/>
    <w:rsid w:val="000B35F0"/>
    <w:rsid w:val="000D7526"/>
    <w:rsid w:val="000E6BEE"/>
    <w:rsid w:val="000F35D2"/>
    <w:rsid w:val="00171390"/>
    <w:rsid w:val="001A0D94"/>
    <w:rsid w:val="001A1CCE"/>
    <w:rsid w:val="001A771B"/>
    <w:rsid w:val="001F0D3E"/>
    <w:rsid w:val="002A0C79"/>
    <w:rsid w:val="002A4124"/>
    <w:rsid w:val="002C505C"/>
    <w:rsid w:val="002D24BA"/>
    <w:rsid w:val="00303AA0"/>
    <w:rsid w:val="003063F7"/>
    <w:rsid w:val="00312237"/>
    <w:rsid w:val="00365F45"/>
    <w:rsid w:val="0036794B"/>
    <w:rsid w:val="003D0D8A"/>
    <w:rsid w:val="003D1C54"/>
    <w:rsid w:val="003F2E50"/>
    <w:rsid w:val="00424453"/>
    <w:rsid w:val="00446807"/>
    <w:rsid w:val="00450575"/>
    <w:rsid w:val="00460247"/>
    <w:rsid w:val="004843DF"/>
    <w:rsid w:val="00490198"/>
    <w:rsid w:val="004F2A0E"/>
    <w:rsid w:val="004F2F54"/>
    <w:rsid w:val="005208D0"/>
    <w:rsid w:val="0053425A"/>
    <w:rsid w:val="005353AE"/>
    <w:rsid w:val="0055757A"/>
    <w:rsid w:val="00586441"/>
    <w:rsid w:val="005B5483"/>
    <w:rsid w:val="005C2BE6"/>
    <w:rsid w:val="005E41B9"/>
    <w:rsid w:val="005F16F4"/>
    <w:rsid w:val="005F19B1"/>
    <w:rsid w:val="00620149"/>
    <w:rsid w:val="0064208D"/>
    <w:rsid w:val="00666B9D"/>
    <w:rsid w:val="006E3A96"/>
    <w:rsid w:val="00750D6E"/>
    <w:rsid w:val="00751666"/>
    <w:rsid w:val="00752731"/>
    <w:rsid w:val="007B1FD4"/>
    <w:rsid w:val="007E40C8"/>
    <w:rsid w:val="00802A6B"/>
    <w:rsid w:val="00832A77"/>
    <w:rsid w:val="0084130D"/>
    <w:rsid w:val="00880063"/>
    <w:rsid w:val="008A245D"/>
    <w:rsid w:val="008A63BB"/>
    <w:rsid w:val="008C589A"/>
    <w:rsid w:val="008E2F74"/>
    <w:rsid w:val="008F2B7F"/>
    <w:rsid w:val="00904B5D"/>
    <w:rsid w:val="009334B8"/>
    <w:rsid w:val="00933BF4"/>
    <w:rsid w:val="00942675"/>
    <w:rsid w:val="009567BB"/>
    <w:rsid w:val="0099773B"/>
    <w:rsid w:val="009B1DCF"/>
    <w:rsid w:val="009E04F3"/>
    <w:rsid w:val="009E1775"/>
    <w:rsid w:val="00A17524"/>
    <w:rsid w:val="00A323FF"/>
    <w:rsid w:val="00A34265"/>
    <w:rsid w:val="00A7169A"/>
    <w:rsid w:val="00A93734"/>
    <w:rsid w:val="00A970E1"/>
    <w:rsid w:val="00AA751D"/>
    <w:rsid w:val="00AD2D35"/>
    <w:rsid w:val="00AD41DA"/>
    <w:rsid w:val="00B04D98"/>
    <w:rsid w:val="00B22A5E"/>
    <w:rsid w:val="00B411C7"/>
    <w:rsid w:val="00B51EE1"/>
    <w:rsid w:val="00B92968"/>
    <w:rsid w:val="00BB5DCA"/>
    <w:rsid w:val="00BE4B4A"/>
    <w:rsid w:val="00C152CB"/>
    <w:rsid w:val="00C26F29"/>
    <w:rsid w:val="00C50EEB"/>
    <w:rsid w:val="00C5178E"/>
    <w:rsid w:val="00C72204"/>
    <w:rsid w:val="00C83FB6"/>
    <w:rsid w:val="00C868A1"/>
    <w:rsid w:val="00CE1D32"/>
    <w:rsid w:val="00D23EC0"/>
    <w:rsid w:val="00D5637F"/>
    <w:rsid w:val="00D92158"/>
    <w:rsid w:val="00D95BA7"/>
    <w:rsid w:val="00DA3B05"/>
    <w:rsid w:val="00DA6647"/>
    <w:rsid w:val="00DB1E7C"/>
    <w:rsid w:val="00DE27C6"/>
    <w:rsid w:val="00E520B4"/>
    <w:rsid w:val="00E668A3"/>
    <w:rsid w:val="00E7458F"/>
    <w:rsid w:val="00E860C6"/>
    <w:rsid w:val="00EB1CA9"/>
    <w:rsid w:val="00F1618A"/>
    <w:rsid w:val="00F31CF9"/>
    <w:rsid w:val="00F37188"/>
    <w:rsid w:val="00F62F2E"/>
    <w:rsid w:val="00F63E3E"/>
    <w:rsid w:val="00FC78F0"/>
    <w:rsid w:val="00FD1C16"/>
    <w:rsid w:val="00FD3EC7"/>
    <w:rsid w:val="00FD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1EE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8A"/>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8A"/>
    <w:pPr>
      <w:pBdr>
        <w:bottom w:val="single" w:sz="4" w:space="1" w:color="auto"/>
      </w:pBdr>
      <w:spacing w:after="200" w:line="240" w:lineRule="auto"/>
      <w:contextualSpacing/>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uiPriority w:val="10"/>
    <w:rsid w:val="00F1618A"/>
    <w:rPr>
      <w:rFonts w:ascii="Cambria" w:eastAsia="Times New Roman" w:hAnsi="Cambria" w:cs="Times New Roman"/>
      <w:spacing w:val="5"/>
      <w:sz w:val="52"/>
      <w:szCs w:val="52"/>
      <w:lang w:bidi="en-US"/>
    </w:rPr>
  </w:style>
  <w:style w:type="character" w:customStyle="1" w:styleId="Heading1Char">
    <w:name w:val="Heading 1 Char"/>
    <w:basedOn w:val="DefaultParagraphFont"/>
    <w:link w:val="Heading1"/>
    <w:uiPriority w:val="9"/>
    <w:rsid w:val="00F1618A"/>
    <w:rPr>
      <w:rFonts w:ascii="Cambria" w:eastAsia="Times New Roman" w:hAnsi="Cambria" w:cs="Times New Roman"/>
      <w:b/>
      <w:bCs/>
      <w:sz w:val="28"/>
      <w:szCs w:val="28"/>
      <w:lang w:bidi="en-US"/>
    </w:rPr>
  </w:style>
  <w:style w:type="paragraph" w:styleId="Header">
    <w:name w:val="header"/>
    <w:basedOn w:val="Normal"/>
    <w:link w:val="HeaderChar"/>
    <w:uiPriority w:val="99"/>
    <w:unhideWhenUsed/>
    <w:rsid w:val="00F1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18A"/>
  </w:style>
  <w:style w:type="paragraph" w:styleId="Footer">
    <w:name w:val="footer"/>
    <w:basedOn w:val="Normal"/>
    <w:link w:val="FooterChar"/>
    <w:uiPriority w:val="99"/>
    <w:unhideWhenUsed/>
    <w:rsid w:val="00F1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18A"/>
  </w:style>
  <w:style w:type="table" w:styleId="ListTable5Dark">
    <w:name w:val="List Table 5 Dark"/>
    <w:basedOn w:val="TableNormal"/>
    <w:uiPriority w:val="50"/>
    <w:rsid w:val="005F19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2D24BA"/>
    <w:pPr>
      <w:ind w:left="720"/>
      <w:contextualSpacing/>
    </w:pPr>
  </w:style>
  <w:style w:type="character" w:styleId="Hyperlink">
    <w:name w:val="Hyperlink"/>
    <w:basedOn w:val="DefaultParagraphFont"/>
    <w:uiPriority w:val="99"/>
    <w:unhideWhenUsed/>
    <w:rsid w:val="007B1FD4"/>
    <w:rPr>
      <w:color w:val="0563C1" w:themeColor="hyperlink"/>
      <w:u w:val="single"/>
    </w:rPr>
  </w:style>
  <w:style w:type="character" w:customStyle="1" w:styleId="instancename">
    <w:name w:val="instancename"/>
    <w:basedOn w:val="DefaultParagraphFont"/>
    <w:rsid w:val="001A771B"/>
  </w:style>
  <w:style w:type="paragraph" w:styleId="HTMLPreformatted">
    <w:name w:val="HTML Preformatted"/>
    <w:basedOn w:val="Normal"/>
    <w:link w:val="HTMLPreformattedChar"/>
    <w:uiPriority w:val="99"/>
    <w:semiHidden/>
    <w:unhideWhenUsed/>
    <w:rsid w:val="008A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36060">
      <w:bodyDiv w:val="1"/>
      <w:marLeft w:val="0"/>
      <w:marRight w:val="0"/>
      <w:marTop w:val="0"/>
      <w:marBottom w:val="0"/>
      <w:divBdr>
        <w:top w:val="none" w:sz="0" w:space="0" w:color="auto"/>
        <w:left w:val="none" w:sz="0" w:space="0" w:color="auto"/>
        <w:bottom w:val="none" w:sz="0" w:space="0" w:color="auto"/>
        <w:right w:val="none" w:sz="0" w:space="0" w:color="auto"/>
      </w:divBdr>
    </w:div>
    <w:div w:id="17357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4B9E0-0DF7-4B48-A65A-87931DF5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2020-02-05T07:27:00Z</dcterms:created>
  <dcterms:modified xsi:type="dcterms:W3CDTF">2020-02-05T07:27:00Z</dcterms:modified>
</cp:coreProperties>
</file>