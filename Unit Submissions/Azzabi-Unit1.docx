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2407E" w14:textId="0C4E8887" w:rsidR="00A528DE" w:rsidRDefault="00A528DE" w:rsidP="00AA6FE6">
      <w:pPr>
        <w:autoSpaceDE w:val="0"/>
        <w:autoSpaceDN w:val="0"/>
        <w:adjustRightInd w:val="0"/>
        <w:spacing w:after="0" w:line="480" w:lineRule="auto"/>
        <w:rPr>
          <w:ins w:id="0" w:author="Author"/>
          <w:rFonts w:ascii="Arial" w:hAnsi="Arial" w:cs="Arial"/>
          <w:color w:val="000000"/>
          <w:sz w:val="24"/>
          <w:szCs w:val="24"/>
        </w:rPr>
        <w:pPrChange w:id="1" w:author="Author">
          <w:pPr>
            <w:autoSpaceDE w:val="0"/>
            <w:autoSpaceDN w:val="0"/>
            <w:adjustRightInd w:val="0"/>
            <w:spacing w:before="300" w:after="300" w:line="240" w:lineRule="auto"/>
          </w:pPr>
        </w:pPrChange>
      </w:pPr>
      <w:proofErr w:type="spellStart"/>
      <w:ins w:id="2" w:author="Author">
        <w:r w:rsidRPr="003550A4">
          <w:rPr>
            <w:rFonts w:ascii="Arial" w:hAnsi="Arial" w:cs="Arial"/>
            <w:color w:val="000000"/>
            <w:sz w:val="24"/>
            <w:szCs w:val="24"/>
            <w:rPrChange w:id="3" w:author="Author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rPrChange>
          </w:rPr>
          <w:t>Adhem</w:t>
        </w:r>
        <w:proofErr w:type="spellEnd"/>
        <w:r w:rsidRPr="003550A4">
          <w:rPr>
            <w:rFonts w:ascii="Arial" w:hAnsi="Arial" w:cs="Arial"/>
            <w:color w:val="000000"/>
            <w:sz w:val="24"/>
            <w:szCs w:val="24"/>
            <w:rPrChange w:id="4" w:author="Author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rPrChange>
          </w:rPr>
          <w:t xml:space="preserve"> Azzabi</w:t>
        </w:r>
      </w:ins>
    </w:p>
    <w:p w14:paraId="3BD84955" w14:textId="79E78D84" w:rsidR="003550A4" w:rsidRDefault="003550A4" w:rsidP="00AA6FE6">
      <w:pPr>
        <w:autoSpaceDE w:val="0"/>
        <w:autoSpaceDN w:val="0"/>
        <w:adjustRightInd w:val="0"/>
        <w:spacing w:after="0" w:line="480" w:lineRule="auto"/>
        <w:rPr>
          <w:ins w:id="5" w:author="Author"/>
          <w:rFonts w:ascii="Arial" w:hAnsi="Arial" w:cs="Arial"/>
          <w:color w:val="000000"/>
          <w:sz w:val="24"/>
          <w:szCs w:val="24"/>
        </w:rPr>
        <w:pPrChange w:id="6" w:author="Author">
          <w:pPr>
            <w:autoSpaceDE w:val="0"/>
            <w:autoSpaceDN w:val="0"/>
            <w:adjustRightInd w:val="0"/>
            <w:spacing w:before="300" w:after="300" w:line="240" w:lineRule="auto"/>
          </w:pPr>
        </w:pPrChange>
      </w:pPr>
      <w:ins w:id="7" w:author="Author">
        <w:r>
          <w:rPr>
            <w:rFonts w:ascii="Arial" w:hAnsi="Arial" w:cs="Arial"/>
            <w:color w:val="000000"/>
            <w:sz w:val="24"/>
            <w:szCs w:val="24"/>
          </w:rPr>
          <w:t>Professor Laura</w:t>
        </w:r>
        <w:bookmarkStart w:id="8" w:name="_GoBack"/>
        <w:bookmarkEnd w:id="8"/>
      </w:ins>
    </w:p>
    <w:p w14:paraId="1F6D89A7" w14:textId="432CF684" w:rsidR="00A528DE" w:rsidRDefault="003550A4" w:rsidP="00AA6FE6">
      <w:pPr>
        <w:autoSpaceDE w:val="0"/>
        <w:autoSpaceDN w:val="0"/>
        <w:adjustRightInd w:val="0"/>
        <w:spacing w:after="0" w:line="480" w:lineRule="auto"/>
        <w:rPr>
          <w:ins w:id="9" w:author="Author"/>
          <w:rFonts w:ascii="Arial" w:hAnsi="Arial" w:cs="Arial"/>
          <w:color w:val="000000"/>
          <w:sz w:val="24"/>
          <w:szCs w:val="24"/>
        </w:rPr>
        <w:pPrChange w:id="10" w:author="Author">
          <w:pPr>
            <w:autoSpaceDE w:val="0"/>
            <w:autoSpaceDN w:val="0"/>
            <w:adjustRightInd w:val="0"/>
            <w:spacing w:before="300" w:after="300" w:line="240" w:lineRule="auto"/>
          </w:pPr>
        </w:pPrChange>
      </w:pPr>
      <w:ins w:id="11" w:author="Author">
        <w:r>
          <w:rPr>
            <w:rFonts w:ascii="Arial" w:hAnsi="Arial" w:cs="Arial"/>
            <w:color w:val="000000"/>
            <w:sz w:val="24"/>
            <w:szCs w:val="24"/>
          </w:rPr>
          <w:t>CIS 164</w:t>
        </w:r>
      </w:ins>
    </w:p>
    <w:p w14:paraId="2EF9FFA5" w14:textId="11EB6C22" w:rsidR="003550A4" w:rsidRPr="003550A4" w:rsidRDefault="003550A4" w:rsidP="00AA6FE6">
      <w:pPr>
        <w:autoSpaceDE w:val="0"/>
        <w:autoSpaceDN w:val="0"/>
        <w:adjustRightInd w:val="0"/>
        <w:spacing w:after="0" w:line="480" w:lineRule="auto"/>
        <w:rPr>
          <w:ins w:id="12" w:author="Author"/>
          <w:rFonts w:ascii="Arial" w:hAnsi="Arial" w:cs="Arial"/>
          <w:color w:val="000000"/>
          <w:sz w:val="24"/>
          <w:szCs w:val="24"/>
          <w:rPrChange w:id="13" w:author="Author">
            <w:rPr>
              <w:ins w:id="14" w:author="Author"/>
              <w:rFonts w:ascii="Arial" w:hAnsi="Arial" w:cs="Arial"/>
              <w:b/>
              <w:bCs/>
              <w:color w:val="000000"/>
              <w:sz w:val="24"/>
              <w:szCs w:val="24"/>
            </w:rPr>
          </w:rPrChange>
        </w:rPr>
        <w:pPrChange w:id="15" w:author="Author">
          <w:pPr>
            <w:autoSpaceDE w:val="0"/>
            <w:autoSpaceDN w:val="0"/>
            <w:adjustRightInd w:val="0"/>
            <w:spacing w:before="300" w:after="300" w:line="240" w:lineRule="auto"/>
          </w:pPr>
        </w:pPrChange>
      </w:pPr>
      <w:ins w:id="16" w:author="Author">
        <w:r>
          <w:rPr>
            <w:rFonts w:ascii="Arial" w:hAnsi="Arial" w:cs="Arial"/>
            <w:color w:val="000000"/>
            <w:sz w:val="24"/>
            <w:szCs w:val="24"/>
          </w:rPr>
          <w:t>January 1, 2020</w:t>
        </w:r>
      </w:ins>
    </w:p>
    <w:p w14:paraId="2E5A52D5" w14:textId="77777777" w:rsidR="00A528DE" w:rsidRDefault="00A528DE" w:rsidP="00AA6FE6">
      <w:pPr>
        <w:autoSpaceDE w:val="0"/>
        <w:autoSpaceDN w:val="0"/>
        <w:adjustRightInd w:val="0"/>
        <w:spacing w:after="0" w:line="480" w:lineRule="auto"/>
        <w:rPr>
          <w:ins w:id="17" w:author="Author"/>
          <w:rFonts w:ascii="Arial" w:hAnsi="Arial" w:cs="Arial"/>
          <w:b/>
          <w:bCs/>
          <w:color w:val="000000"/>
          <w:sz w:val="24"/>
          <w:szCs w:val="24"/>
        </w:rPr>
        <w:pPrChange w:id="18" w:author="Author">
          <w:pPr>
            <w:autoSpaceDE w:val="0"/>
            <w:autoSpaceDN w:val="0"/>
            <w:adjustRightInd w:val="0"/>
            <w:spacing w:before="300" w:after="300" w:line="240" w:lineRule="auto"/>
          </w:pPr>
        </w:pPrChange>
      </w:pPr>
    </w:p>
    <w:p w14:paraId="17E42564" w14:textId="1FD0F52C" w:rsidR="005C5BCF" w:rsidRPr="005C5BCF" w:rsidRDefault="005C5BCF" w:rsidP="00AA6FE6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000000"/>
          <w:sz w:val="24"/>
          <w:szCs w:val="24"/>
        </w:rPr>
        <w:pPrChange w:id="19" w:author="Author">
          <w:pPr>
            <w:autoSpaceDE w:val="0"/>
            <w:autoSpaceDN w:val="0"/>
            <w:adjustRightInd w:val="0"/>
            <w:spacing w:before="300" w:after="300" w:line="240" w:lineRule="auto"/>
          </w:pPr>
        </w:pPrChange>
      </w:pPr>
      <w:r w:rsidRPr="005C5BCF">
        <w:rPr>
          <w:rFonts w:ascii="Arial" w:hAnsi="Arial" w:cs="Arial"/>
          <w:b/>
          <w:bCs/>
          <w:color w:val="000000"/>
          <w:sz w:val="24"/>
          <w:szCs w:val="24"/>
        </w:rPr>
        <w:t>1.  Create Your Virtual Machine (Preparation/Creation)</w:t>
      </w:r>
    </w:p>
    <w:p w14:paraId="79AD6A9C" w14:textId="420D1EA6" w:rsidR="00A528DE" w:rsidDel="00A528DE" w:rsidRDefault="00A528DE" w:rsidP="00AA6F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del w:id="20" w:author="Author"/>
          <w:rFonts w:ascii="Arial" w:hAnsi="Arial" w:cs="Arial"/>
          <w:szCs w:val="24"/>
        </w:rPr>
        <w:pPrChange w:id="21" w:author="Author">
          <w:pPr>
            <w:pStyle w:val="ListParagraph"/>
            <w:numPr>
              <w:numId w:val="5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</w:p>
    <w:p w14:paraId="79C88151" w14:textId="6F76FC24" w:rsidR="00A528DE" w:rsidRPr="003550A4" w:rsidRDefault="00A528DE" w:rsidP="00AA6F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szCs w:val="24"/>
          <w:rPrChange w:id="22" w:author="Author">
            <w:rPr/>
          </w:rPrChange>
        </w:rPr>
        <w:pPrChange w:id="23" w:author="Author">
          <w:pPr>
            <w:autoSpaceDE w:val="0"/>
            <w:autoSpaceDN w:val="0"/>
            <w:adjustRightInd w:val="0"/>
            <w:spacing w:after="0" w:line="240" w:lineRule="auto"/>
            <w:ind w:left="720"/>
          </w:pPr>
        </w:pPrChange>
      </w:pPr>
      <w:r>
        <w:rPr>
          <w:noProof/>
        </w:rPr>
        <w:drawing>
          <wp:inline distT="0" distB="0" distL="0" distR="0" wp14:anchorId="114BD94C" wp14:editId="375CE1F4">
            <wp:extent cx="6064370" cy="3279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530" cy="330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3E1C5" w14:textId="2C421D19" w:rsidR="00A528DE" w:rsidRDefault="00A528DE" w:rsidP="00AA6FE6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szCs w:val="24"/>
        </w:rPr>
        <w:pPrChange w:id="24" w:author="Author">
          <w:pPr>
            <w:autoSpaceDE w:val="0"/>
            <w:autoSpaceDN w:val="0"/>
            <w:adjustRightInd w:val="0"/>
            <w:spacing w:after="0" w:line="240" w:lineRule="auto"/>
            <w:ind w:left="720"/>
          </w:pPr>
        </w:pPrChange>
      </w:pPr>
    </w:p>
    <w:p w14:paraId="7F631B06" w14:textId="77777777" w:rsidR="00A528DE" w:rsidRPr="005C5BCF" w:rsidRDefault="00A528DE" w:rsidP="00AA6FE6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szCs w:val="24"/>
        </w:rPr>
        <w:pPrChange w:id="25" w:author="Author">
          <w:pPr>
            <w:autoSpaceDE w:val="0"/>
            <w:autoSpaceDN w:val="0"/>
            <w:adjustRightInd w:val="0"/>
            <w:spacing w:after="0" w:line="240" w:lineRule="auto"/>
            <w:ind w:left="720"/>
          </w:pPr>
        </w:pPrChange>
      </w:pPr>
    </w:p>
    <w:p w14:paraId="14ACC072" w14:textId="59DAFA9B" w:rsidR="00A528DE" w:rsidDel="00A528DE" w:rsidRDefault="00A528DE" w:rsidP="00AA6F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del w:id="26" w:author="Author"/>
          <w:rFonts w:ascii="Arial" w:hAnsi="Arial" w:cs="Arial"/>
          <w:szCs w:val="24"/>
        </w:rPr>
        <w:pPrChange w:id="27" w:author="Author">
          <w:pPr>
            <w:pStyle w:val="ListParagraph"/>
            <w:numPr>
              <w:numId w:val="5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</w:p>
    <w:p w14:paraId="62648C75" w14:textId="483BBD34" w:rsidR="00A528DE" w:rsidRPr="003550A4" w:rsidRDefault="00A528DE" w:rsidP="00AA6F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szCs w:val="24"/>
          <w:rPrChange w:id="28" w:author="Author">
            <w:rPr>
              <w:rFonts w:ascii="Arial" w:hAnsi="Arial" w:cs="Arial"/>
              <w:szCs w:val="24"/>
            </w:rPr>
          </w:rPrChange>
        </w:rPr>
        <w:pPrChange w:id="29" w:author="Author">
          <w:pPr>
            <w:pStyle w:val="ListParagraph"/>
            <w:autoSpaceDE w:val="0"/>
            <w:autoSpaceDN w:val="0"/>
            <w:adjustRightInd w:val="0"/>
            <w:spacing w:after="0" w:line="240" w:lineRule="auto"/>
          </w:pPr>
        </w:pPrChange>
      </w:pPr>
      <w:r>
        <w:rPr>
          <w:noProof/>
        </w:rPr>
        <w:drawing>
          <wp:inline distT="0" distB="0" distL="0" distR="0" wp14:anchorId="15768613" wp14:editId="7939AB2E">
            <wp:extent cx="6105290" cy="32952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290" cy="329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62AD" w14:textId="1BF738ED" w:rsidR="00A528DE" w:rsidRDefault="00A528DE" w:rsidP="00AA6FE6">
      <w:pPr>
        <w:pStyle w:val="ListParagraph"/>
        <w:autoSpaceDE w:val="0"/>
        <w:autoSpaceDN w:val="0"/>
        <w:adjustRightInd w:val="0"/>
        <w:spacing w:after="0" w:line="480" w:lineRule="auto"/>
        <w:ind w:left="0"/>
        <w:rPr>
          <w:rFonts w:ascii="Arial" w:hAnsi="Arial" w:cs="Arial"/>
          <w:szCs w:val="24"/>
        </w:rPr>
        <w:pPrChange w:id="30" w:author="Author">
          <w:pPr>
            <w:pStyle w:val="ListParagraph"/>
            <w:autoSpaceDE w:val="0"/>
            <w:autoSpaceDN w:val="0"/>
            <w:adjustRightInd w:val="0"/>
            <w:spacing w:after="0" w:line="240" w:lineRule="auto"/>
            <w:ind w:left="0"/>
          </w:pPr>
        </w:pPrChange>
      </w:pPr>
    </w:p>
    <w:p w14:paraId="764FA84C" w14:textId="68F86165" w:rsidR="00A528DE" w:rsidRDefault="00A528DE" w:rsidP="00AA6FE6">
      <w:pPr>
        <w:pStyle w:val="ListParagraph"/>
        <w:autoSpaceDE w:val="0"/>
        <w:autoSpaceDN w:val="0"/>
        <w:adjustRightInd w:val="0"/>
        <w:spacing w:after="0" w:line="480" w:lineRule="auto"/>
        <w:ind w:left="0"/>
        <w:rPr>
          <w:rFonts w:ascii="Arial" w:hAnsi="Arial" w:cs="Arial"/>
          <w:szCs w:val="24"/>
        </w:rPr>
        <w:pPrChange w:id="31" w:author="Author">
          <w:pPr>
            <w:pStyle w:val="ListParagraph"/>
            <w:autoSpaceDE w:val="0"/>
            <w:autoSpaceDN w:val="0"/>
            <w:adjustRightInd w:val="0"/>
            <w:spacing w:after="0" w:line="240" w:lineRule="auto"/>
            <w:ind w:left="0"/>
          </w:pPr>
        </w:pPrChange>
      </w:pPr>
    </w:p>
    <w:p w14:paraId="1BBD4E37" w14:textId="77777777" w:rsidR="00A528DE" w:rsidRDefault="00A528DE" w:rsidP="00AA6FE6">
      <w:pPr>
        <w:pStyle w:val="ListParagraph"/>
        <w:autoSpaceDE w:val="0"/>
        <w:autoSpaceDN w:val="0"/>
        <w:adjustRightInd w:val="0"/>
        <w:spacing w:after="0" w:line="480" w:lineRule="auto"/>
        <w:ind w:left="0"/>
        <w:rPr>
          <w:rFonts w:ascii="Arial" w:hAnsi="Arial" w:cs="Arial"/>
          <w:szCs w:val="24"/>
        </w:rPr>
        <w:pPrChange w:id="32" w:author="Author">
          <w:pPr>
            <w:pStyle w:val="ListParagraph"/>
            <w:autoSpaceDE w:val="0"/>
            <w:autoSpaceDN w:val="0"/>
            <w:adjustRightInd w:val="0"/>
            <w:spacing w:after="0" w:line="240" w:lineRule="auto"/>
            <w:ind w:left="0"/>
          </w:pPr>
        </w:pPrChange>
      </w:pPr>
    </w:p>
    <w:p w14:paraId="61C349E8" w14:textId="77777777" w:rsidR="00A528DE" w:rsidRDefault="00A528DE" w:rsidP="00AA6FE6">
      <w:pPr>
        <w:pStyle w:val="ListParagraph"/>
        <w:spacing w:after="0" w:line="480" w:lineRule="auto"/>
        <w:ind w:left="360"/>
        <w:rPr>
          <w:rFonts w:ascii="Arial" w:hAnsi="Arial" w:cs="Arial"/>
          <w:szCs w:val="24"/>
        </w:rPr>
        <w:pPrChange w:id="33" w:author="Author">
          <w:pPr>
            <w:pStyle w:val="ListParagraph"/>
            <w:ind w:left="360"/>
          </w:pPr>
        </w:pPrChange>
      </w:pPr>
    </w:p>
    <w:p w14:paraId="5A103192" w14:textId="4A5105E6" w:rsidR="00E520B4" w:rsidRPr="000C3916" w:rsidRDefault="00A528DE" w:rsidP="00AA6F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szCs w:val="24"/>
        </w:rPr>
        <w:pPrChange w:id="34" w:author="Author">
          <w:pPr>
            <w:pStyle w:val="ListParagraph"/>
            <w:numPr>
              <w:numId w:val="5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r>
        <w:rPr>
          <w:rFonts w:ascii="Arial" w:hAnsi="Arial" w:cs="Arial"/>
          <w:noProof/>
          <w:szCs w:val="24"/>
        </w:rPr>
        <w:lastRenderedPageBreak/>
        <w:drawing>
          <wp:inline distT="0" distB="0" distL="0" distR="0" wp14:anchorId="154C4181" wp14:editId="1863DE3A">
            <wp:extent cx="5943600" cy="4002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0B4" w:rsidRPr="000C3916" w:rsidSect="00666B9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C8E72" w14:textId="77777777" w:rsidR="00860738" w:rsidRDefault="00860738" w:rsidP="00F1618A">
      <w:pPr>
        <w:spacing w:after="0" w:line="240" w:lineRule="auto"/>
      </w:pPr>
      <w:r>
        <w:separator/>
      </w:r>
    </w:p>
  </w:endnote>
  <w:endnote w:type="continuationSeparator" w:id="0">
    <w:p w14:paraId="6CDFF305" w14:textId="77777777" w:rsidR="00860738" w:rsidRDefault="00860738" w:rsidP="00F16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B99E6" w14:textId="77777777" w:rsidR="00860738" w:rsidRDefault="00860738" w:rsidP="00F1618A">
      <w:pPr>
        <w:spacing w:after="0" w:line="240" w:lineRule="auto"/>
      </w:pPr>
      <w:r>
        <w:separator/>
      </w:r>
    </w:p>
  </w:footnote>
  <w:footnote w:type="continuationSeparator" w:id="0">
    <w:p w14:paraId="41F1643F" w14:textId="77777777" w:rsidR="00860738" w:rsidRDefault="00860738" w:rsidP="00F16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ustomXmlInsRangeStart w:id="35" w:author="Author"/>
  <w:sdt>
    <w:sdtPr>
      <w:id w:val="-1831358267"/>
      <w:docPartObj>
        <w:docPartGallery w:val="Page Numbers (Top of Page)"/>
        <w:docPartUnique/>
      </w:docPartObj>
    </w:sdtPr>
    <w:sdtEndPr>
      <w:rPr>
        <w:noProof/>
      </w:rPr>
    </w:sdtEndPr>
    <w:sdtContent>
      <w:customXmlInsRangeEnd w:id="35"/>
      <w:p w14:paraId="2A0B75ED" w14:textId="77777777" w:rsidR="00AA6FE6" w:rsidRDefault="00AA6FE6">
        <w:pPr>
          <w:pStyle w:val="Header"/>
          <w:jc w:val="right"/>
          <w:rPr>
            <w:ins w:id="36" w:author="Author"/>
          </w:rPr>
        </w:pPr>
        <w:ins w:id="37" w:author="Author">
          <w:r>
            <w:t xml:space="preserve">Azzabi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ins>
      </w:p>
      <w:customXmlInsRangeStart w:id="38" w:author="Author"/>
    </w:sdtContent>
  </w:sdt>
  <w:customXmlInsRangeEnd w:id="38"/>
  <w:p w14:paraId="641CAE39" w14:textId="09EB7C47" w:rsidR="00AA6FE6" w:rsidRDefault="00AA6F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268C"/>
    <w:multiLevelType w:val="hybridMultilevel"/>
    <w:tmpl w:val="E388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F5695"/>
    <w:multiLevelType w:val="hybridMultilevel"/>
    <w:tmpl w:val="DFB4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03F9D"/>
    <w:multiLevelType w:val="hybridMultilevel"/>
    <w:tmpl w:val="D7F80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31839"/>
    <w:multiLevelType w:val="hybridMultilevel"/>
    <w:tmpl w:val="EA044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7C2F8D"/>
    <w:multiLevelType w:val="hybridMultilevel"/>
    <w:tmpl w:val="DCA42650"/>
    <w:lvl w:ilvl="0" w:tplc="23E42D9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84467"/>
    <w:multiLevelType w:val="hybridMultilevel"/>
    <w:tmpl w:val="E78688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90A64"/>
    <w:multiLevelType w:val="hybridMultilevel"/>
    <w:tmpl w:val="8F7288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E5830"/>
    <w:multiLevelType w:val="hybridMultilevel"/>
    <w:tmpl w:val="DCA42650"/>
    <w:lvl w:ilvl="0" w:tplc="23E42D9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18A"/>
    <w:rsid w:val="00053422"/>
    <w:rsid w:val="00076D6D"/>
    <w:rsid w:val="000A4F15"/>
    <w:rsid w:val="000A7C43"/>
    <w:rsid w:val="000B35F0"/>
    <w:rsid w:val="000C300F"/>
    <w:rsid w:val="000C3916"/>
    <w:rsid w:val="000E6BEE"/>
    <w:rsid w:val="001A771B"/>
    <w:rsid w:val="002121D3"/>
    <w:rsid w:val="002A4124"/>
    <w:rsid w:val="002C505C"/>
    <w:rsid w:val="002D24BA"/>
    <w:rsid w:val="00312237"/>
    <w:rsid w:val="003550A4"/>
    <w:rsid w:val="00365F45"/>
    <w:rsid w:val="0036794B"/>
    <w:rsid w:val="003D1C54"/>
    <w:rsid w:val="00446DE7"/>
    <w:rsid w:val="004731B8"/>
    <w:rsid w:val="00490198"/>
    <w:rsid w:val="004F2A0E"/>
    <w:rsid w:val="004F2F54"/>
    <w:rsid w:val="005208D0"/>
    <w:rsid w:val="00551018"/>
    <w:rsid w:val="00586441"/>
    <w:rsid w:val="00591391"/>
    <w:rsid w:val="005B5483"/>
    <w:rsid w:val="005C5BCF"/>
    <w:rsid w:val="005F19B1"/>
    <w:rsid w:val="006277B3"/>
    <w:rsid w:val="0064208D"/>
    <w:rsid w:val="00666B9D"/>
    <w:rsid w:val="00750D6E"/>
    <w:rsid w:val="00751666"/>
    <w:rsid w:val="00752731"/>
    <w:rsid w:val="00792AC4"/>
    <w:rsid w:val="007B1FD4"/>
    <w:rsid w:val="00860738"/>
    <w:rsid w:val="00861C0F"/>
    <w:rsid w:val="008A245D"/>
    <w:rsid w:val="008C4CA3"/>
    <w:rsid w:val="008E51E0"/>
    <w:rsid w:val="008F2B7F"/>
    <w:rsid w:val="00904B5D"/>
    <w:rsid w:val="00933BF4"/>
    <w:rsid w:val="00942675"/>
    <w:rsid w:val="009567BB"/>
    <w:rsid w:val="009B1DCF"/>
    <w:rsid w:val="009E1775"/>
    <w:rsid w:val="00A20C07"/>
    <w:rsid w:val="00A528DE"/>
    <w:rsid w:val="00A93734"/>
    <w:rsid w:val="00A9581D"/>
    <w:rsid w:val="00AA6FE6"/>
    <w:rsid w:val="00AD41DA"/>
    <w:rsid w:val="00B04D98"/>
    <w:rsid w:val="00B92968"/>
    <w:rsid w:val="00BB5DCA"/>
    <w:rsid w:val="00C152CB"/>
    <w:rsid w:val="00C716C7"/>
    <w:rsid w:val="00C72204"/>
    <w:rsid w:val="00C95C48"/>
    <w:rsid w:val="00D5637F"/>
    <w:rsid w:val="00D92158"/>
    <w:rsid w:val="00D95BA7"/>
    <w:rsid w:val="00DB1E7C"/>
    <w:rsid w:val="00E520B4"/>
    <w:rsid w:val="00E7458F"/>
    <w:rsid w:val="00F1618A"/>
    <w:rsid w:val="00F37188"/>
    <w:rsid w:val="00F62F2E"/>
    <w:rsid w:val="00F84A77"/>
    <w:rsid w:val="00FD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DB8E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18A"/>
    <w:pPr>
      <w:spacing w:before="480" w:after="0" w:line="276" w:lineRule="auto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618A"/>
    <w:pPr>
      <w:pBdr>
        <w:bottom w:val="single" w:sz="4" w:space="1" w:color="auto"/>
      </w:pBdr>
      <w:spacing w:after="200" w:line="240" w:lineRule="auto"/>
      <w:contextualSpacing/>
    </w:pPr>
    <w:rPr>
      <w:rFonts w:ascii="Cambria" w:eastAsia="Times New Roman" w:hAnsi="Cambria" w:cs="Times New Roman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F1618A"/>
    <w:rPr>
      <w:rFonts w:ascii="Cambria" w:eastAsia="Times New Roman" w:hAnsi="Cambria" w:cs="Times New Roman"/>
      <w:spacing w:val="5"/>
      <w:sz w:val="52"/>
      <w:szCs w:val="5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F1618A"/>
    <w:rPr>
      <w:rFonts w:ascii="Cambria" w:eastAsia="Times New Roman" w:hAnsi="Cambria" w:cs="Times New Roman"/>
      <w:b/>
      <w:bCs/>
      <w:sz w:val="28"/>
      <w:szCs w:val="2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16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18A"/>
  </w:style>
  <w:style w:type="paragraph" w:styleId="Footer">
    <w:name w:val="footer"/>
    <w:basedOn w:val="Normal"/>
    <w:link w:val="FooterChar"/>
    <w:uiPriority w:val="99"/>
    <w:unhideWhenUsed/>
    <w:rsid w:val="00F16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18A"/>
  </w:style>
  <w:style w:type="table" w:styleId="ListTable5Dark">
    <w:name w:val="List Table 5 Dark"/>
    <w:basedOn w:val="TableNormal"/>
    <w:uiPriority w:val="50"/>
    <w:rsid w:val="005F19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D24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FD4"/>
    <w:rPr>
      <w:color w:val="0563C1" w:themeColor="hyperlink"/>
      <w:u w:val="single"/>
    </w:rPr>
  </w:style>
  <w:style w:type="character" w:customStyle="1" w:styleId="instancename">
    <w:name w:val="instancename"/>
    <w:basedOn w:val="DefaultParagraphFont"/>
    <w:rsid w:val="001A77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45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21D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792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7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74D8E-ED7E-4EF2-A693-94D01CCF1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2020-01-16T06:11:00Z</dcterms:created>
  <dcterms:modified xsi:type="dcterms:W3CDTF">2020-01-16T06:23:00Z</dcterms:modified>
</cp:coreProperties>
</file>